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F37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1,0</w:t>
      </w:r>
    </w:p>
    <w:p w14:paraId="70729E0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</w:t>
      </w:r>
    </w:p>
    <w:p w14:paraId="7826805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框内</w:t>
      </w:r>
    </w:p>
    <w:p w14:paraId="781649D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框外</w:t>
      </w:r>
    </w:p>
    <w:p w14:paraId="0A1ACA6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</w:t>
      </w:r>
    </w:p>
    <w:p w14:paraId="40D334B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Default Comment</w:t>
      </w:r>
    </w:p>
    <w:p w14:paraId="019A613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 xml:space="preserve"> You can edit </w:t>
      </w:r>
      <w:proofErr w:type="gramStart"/>
      <w:r w:rsidRPr="00DA2349">
        <w:rPr>
          <w:rFonts w:ascii="Courier New" w:hAnsi="Courier New" w:cs="Courier New"/>
        </w:rPr>
        <w:t>me</w:t>
      </w:r>
      <w:proofErr w:type="gramEnd"/>
    </w:p>
    <w:p w14:paraId="1A915EA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5E9831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A57CF5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1.jpg]&lt;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15B9BF4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[0.974,0.015,2]</w:t>
      </w:r>
    </w:p>
    <w:p w14:paraId="11ECDB7F" w14:textId="3A69CDC5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在战场失去了四肢</w:t>
      </w:r>
      <w:r w:rsidR="00507DD2">
        <w:rPr>
          <w:rFonts w:ascii="Courier New" w:hAnsi="Courier New" w:cs="Courier New" w:hint="eastAsia"/>
        </w:rPr>
        <w:t>、</w:t>
      </w:r>
      <w:r w:rsidRPr="00DA2349">
        <w:rPr>
          <w:rFonts w:ascii="Courier New" w:hAnsi="Courier New" w:cs="Courier New"/>
        </w:rPr>
        <w:t>战争结束后受部下照顾的队长</w:t>
      </w:r>
    </w:p>
    <w:p w14:paraId="46AD478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09E600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[0.054,0.178,2]</w:t>
      </w:r>
    </w:p>
    <w:p w14:paraId="56D615A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轰隆隆</w:t>
      </w:r>
    </w:p>
    <w:p w14:paraId="6E08805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730F13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[0.980,0.096,1]</w:t>
      </w:r>
    </w:p>
    <w:p w14:paraId="0BA2697B" w14:textId="5607089C" w:rsidR="00DA2349" w:rsidRPr="00DA2349" w:rsidDel="00507DD2" w:rsidRDefault="00DA2349" w:rsidP="00DA2349">
      <w:pPr>
        <w:pStyle w:val="PlainText"/>
        <w:rPr>
          <w:del w:id="0" w:author="Ian Wang" w:date="2021-05-12T17:01:00Z"/>
          <w:rFonts w:ascii="Courier New" w:hAnsi="Courier New" w:cs="Courier New"/>
        </w:rPr>
      </w:pPr>
      <w:del w:id="1" w:author="Ian Wang" w:date="2021-05-12T17:01:00Z">
        <w:r w:rsidRPr="00DA2349" w:rsidDel="00507DD2">
          <w:rPr>
            <w:rFonts w:ascii="Courier New" w:hAnsi="Courier New" w:cs="Courier New"/>
          </w:rPr>
          <w:delText>不要轻而易举地说</w:delText>
        </w:r>
      </w:del>
    </w:p>
    <w:p w14:paraId="70B54462" w14:textId="0AF41D0B" w:rsidR="00DA2349" w:rsidRPr="00DA2349" w:rsidDel="00507DD2" w:rsidRDefault="00DA2349" w:rsidP="00DA2349">
      <w:pPr>
        <w:pStyle w:val="PlainText"/>
        <w:rPr>
          <w:del w:id="2" w:author="Ian Wang" w:date="2021-05-12T17:01:00Z"/>
          <w:rFonts w:ascii="Courier New" w:hAnsi="Courier New" w:cs="Courier New"/>
        </w:rPr>
      </w:pPr>
      <w:del w:id="3" w:author="Ian Wang" w:date="2021-05-12T17:01:00Z">
        <w:r w:rsidRPr="00DA2349" w:rsidDel="00507DD2">
          <w:rPr>
            <w:rFonts w:ascii="Courier New" w:hAnsi="Courier New" w:cs="Courier New"/>
          </w:rPr>
          <w:delText>已经不行了、</w:delText>
        </w:r>
      </w:del>
    </w:p>
    <w:p w14:paraId="4E1318D8" w14:textId="0729076D" w:rsidR="00507DD2" w:rsidRDefault="00DA2349" w:rsidP="00DA2349">
      <w:pPr>
        <w:pStyle w:val="PlainText"/>
        <w:rPr>
          <w:ins w:id="4" w:author="Ian Wang" w:date="2021-05-12T17:00:00Z"/>
          <w:rFonts w:asciiTheme="minorEastAsia" w:hAnsiTheme="minorEastAsia" w:cs="Courier New"/>
        </w:rPr>
      </w:pPr>
      <w:del w:id="5" w:author="Ian Wang" w:date="2021-05-12T17:01:00Z">
        <w:r w:rsidRPr="00DA2349" w:rsidDel="00507DD2">
          <w:rPr>
            <w:rFonts w:ascii="Courier New" w:hAnsi="Courier New" w:cs="Courier New"/>
          </w:rPr>
          <w:delText>想去死之类的啊</w:delText>
        </w:r>
      </w:del>
      <w:ins w:id="6" w:author="Ian Wang" w:date="2021-05-12T17:00:00Z">
        <w:r w:rsidR="00507DD2">
          <w:rPr>
            <w:rFonts w:ascii="Courier New" w:hAnsi="Courier New" w:cs="Courier New" w:hint="eastAsia"/>
          </w:rPr>
          <w:t>什么</w:t>
        </w:r>
        <w:r w:rsidR="00507DD2">
          <w:rPr>
            <w:rFonts w:asciiTheme="minorEastAsia" w:hAnsiTheme="minorEastAsia" w:cs="Courier New" w:hint="eastAsia"/>
          </w:rPr>
          <w:t>「已经不行了」</w:t>
        </w:r>
      </w:ins>
    </w:p>
    <w:p w14:paraId="57DE989D" w14:textId="7DEFF8D4" w:rsidR="00507DD2" w:rsidRDefault="00507DD2" w:rsidP="00DA2349">
      <w:pPr>
        <w:pStyle w:val="PlainText"/>
        <w:rPr>
          <w:ins w:id="7" w:author="Ian Wang" w:date="2021-05-12T17:01:00Z"/>
          <w:rFonts w:asciiTheme="minorEastAsia" w:hAnsiTheme="minorEastAsia" w:cs="Courier New"/>
        </w:rPr>
      </w:pPr>
      <w:ins w:id="8" w:author="Ian Wang" w:date="2021-05-12T17:00:00Z">
        <w:r>
          <w:rPr>
            <w:rFonts w:asciiTheme="minorEastAsia" w:hAnsiTheme="minorEastAsia" w:cs="Courier New" w:hint="eastAsia"/>
          </w:rPr>
          <w:t>「</w:t>
        </w:r>
        <w:r>
          <w:rPr>
            <w:rFonts w:asciiTheme="minorEastAsia" w:hAnsiTheme="minorEastAsia" w:cs="Courier New" w:hint="eastAsia"/>
          </w:rPr>
          <w:t>让我去死</w:t>
        </w:r>
        <w:r>
          <w:rPr>
            <w:rFonts w:asciiTheme="minorEastAsia" w:hAnsiTheme="minorEastAsia" w:cs="Courier New" w:hint="eastAsia"/>
          </w:rPr>
          <w:t>」</w:t>
        </w:r>
        <w:r>
          <w:rPr>
            <w:rFonts w:asciiTheme="minorEastAsia" w:hAnsiTheme="minorEastAsia" w:cs="Courier New" w:hint="eastAsia"/>
          </w:rPr>
          <w:t>啊</w:t>
        </w:r>
      </w:ins>
      <w:ins w:id="9" w:author="Ian Wang" w:date="2021-05-12T17:01:00Z">
        <w:r>
          <w:rPr>
            <w:rFonts w:asciiTheme="minorEastAsia" w:hAnsiTheme="minorEastAsia" w:cs="Courier New" w:hint="eastAsia"/>
          </w:rPr>
          <w:t>？</w:t>
        </w:r>
      </w:ins>
    </w:p>
    <w:p w14:paraId="7A29DB57" w14:textId="2F5B4ED4" w:rsidR="00507DD2" w:rsidRPr="00507DD2" w:rsidRDefault="00746A29" w:rsidP="00DA2349">
      <w:pPr>
        <w:pStyle w:val="PlainText"/>
        <w:rPr>
          <w:rFonts w:asciiTheme="minorEastAsia" w:hAnsiTheme="minorEastAsia" w:cs="Courier New" w:hint="eastAsia"/>
          <w:rPrChange w:id="10" w:author="Ian Wang" w:date="2021-05-12T17:00:00Z">
            <w:rPr>
              <w:rFonts w:ascii="Courier New" w:hAnsi="Courier New" w:cs="Courier New" w:hint="eastAsia"/>
            </w:rPr>
          </w:rPrChange>
        </w:rPr>
      </w:pPr>
      <w:ins w:id="11" w:author="Ian Wang" w:date="2021-05-12T17:44:00Z">
        <w:r>
          <w:rPr>
            <w:rFonts w:asciiTheme="minorEastAsia" w:hAnsiTheme="minorEastAsia" w:cs="Courier New" w:hint="eastAsia"/>
          </w:rPr>
          <w:t>不要轻易说这种丧气话</w:t>
        </w:r>
      </w:ins>
      <w:ins w:id="12" w:author="Ian Wang" w:date="2021-05-12T17:01:00Z">
        <w:r w:rsidR="00507DD2">
          <w:rPr>
            <w:rFonts w:asciiTheme="minorEastAsia" w:hAnsiTheme="minorEastAsia" w:cs="Courier New" w:hint="eastAsia"/>
          </w:rPr>
          <w:t>！</w:t>
        </w:r>
      </w:ins>
    </w:p>
    <w:p w14:paraId="1E1C633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215EFD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[0.910,0.286,1]</w:t>
      </w:r>
    </w:p>
    <w:p w14:paraId="5E9F0F4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只要不放弃</w:t>
      </w:r>
    </w:p>
    <w:p w14:paraId="171A0085" w14:textId="63777AA3" w:rsidR="00DA2349" w:rsidRPr="00DA2349" w:rsidRDefault="00DA2349" w:rsidP="00DA2349">
      <w:pPr>
        <w:pStyle w:val="PlainText"/>
        <w:rPr>
          <w:rFonts w:ascii="Courier New" w:hAnsi="Courier New" w:cs="Courier New" w:hint="eastAsia"/>
        </w:rPr>
      </w:pPr>
      <w:r w:rsidRPr="00DA2349">
        <w:rPr>
          <w:rFonts w:ascii="Courier New" w:hAnsi="Courier New" w:cs="Courier New"/>
        </w:rPr>
        <w:t>就</w:t>
      </w:r>
      <w:ins w:id="13" w:author="Ian Wang" w:date="2021-05-12T17:01:00Z">
        <w:r w:rsidR="00507DD2">
          <w:rPr>
            <w:rFonts w:ascii="Courier New" w:hAnsi="Courier New" w:cs="Courier New" w:hint="eastAsia"/>
          </w:rPr>
          <w:t>一定</w:t>
        </w:r>
      </w:ins>
      <w:r w:rsidRPr="00DA2349">
        <w:rPr>
          <w:rFonts w:ascii="Courier New" w:hAnsi="Courier New" w:cs="Courier New"/>
        </w:rPr>
        <w:t>还有希望</w:t>
      </w:r>
      <w:ins w:id="14" w:author="Ian Wang" w:date="2021-05-12T17:01:00Z">
        <w:r w:rsidR="00507DD2">
          <w:rPr>
            <w:rFonts w:ascii="Courier New" w:hAnsi="Courier New" w:cs="Courier New" w:hint="eastAsia"/>
          </w:rPr>
          <w:t>！</w:t>
        </w:r>
      </w:ins>
      <w:del w:id="15" w:author="Ian Wang" w:date="2021-05-12T17:01:00Z">
        <w:r w:rsidRPr="00DA2349" w:rsidDel="00507DD2">
          <w:rPr>
            <w:rFonts w:ascii="Courier New" w:hAnsi="Courier New" w:cs="Courier New"/>
          </w:rPr>
          <w:delText>啊</w:delText>
        </w:r>
      </w:del>
    </w:p>
    <w:p w14:paraId="5B92AD1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507C6E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[0.201,0.296,1]</w:t>
      </w:r>
    </w:p>
    <w:p w14:paraId="3665E9C0" w14:textId="674DB592" w:rsidR="00DA2349" w:rsidRPr="00DA2349" w:rsidDel="008F3568" w:rsidRDefault="00DA2349" w:rsidP="00DA2349">
      <w:pPr>
        <w:pStyle w:val="PlainText"/>
        <w:rPr>
          <w:del w:id="16" w:author="Ian Wang" w:date="2021-05-12T17:12:00Z"/>
          <w:rFonts w:ascii="Courier New" w:hAnsi="Courier New" w:cs="Courier New"/>
        </w:rPr>
      </w:pPr>
      <w:del w:id="17" w:author="Ian Wang" w:date="2021-05-12T17:12:00Z">
        <w:r w:rsidRPr="00DA2349" w:rsidDel="008F3568">
          <w:rPr>
            <w:rFonts w:ascii="Courier New" w:hAnsi="Courier New" w:cs="Courier New"/>
          </w:rPr>
          <w:delText>约定好了</w:delText>
        </w:r>
      </w:del>
    </w:p>
    <w:p w14:paraId="7EC54B2E" w14:textId="28D1E173" w:rsidR="00DA2349" w:rsidRPr="00DA2349" w:rsidDel="008F3568" w:rsidRDefault="00DA2349" w:rsidP="00DA2349">
      <w:pPr>
        <w:pStyle w:val="PlainText"/>
        <w:rPr>
          <w:del w:id="18" w:author="Ian Wang" w:date="2021-05-12T17:12:00Z"/>
          <w:rFonts w:ascii="Courier New" w:hAnsi="Courier New" w:cs="Courier New"/>
        </w:rPr>
      </w:pPr>
      <w:del w:id="19" w:author="Ian Wang" w:date="2021-05-12T17:12:00Z">
        <w:r w:rsidRPr="00DA2349" w:rsidDel="008F3568">
          <w:rPr>
            <w:rFonts w:ascii="Courier New" w:hAnsi="Courier New" w:cs="Courier New"/>
          </w:rPr>
          <w:delText>要一起</w:delText>
        </w:r>
      </w:del>
    </w:p>
    <w:p w14:paraId="71E21B25" w14:textId="4742952C" w:rsidR="00DA2349" w:rsidRPr="00DA2349" w:rsidDel="008F3568" w:rsidRDefault="00DA2349" w:rsidP="00DA2349">
      <w:pPr>
        <w:pStyle w:val="PlainText"/>
        <w:rPr>
          <w:del w:id="20" w:author="Ian Wang" w:date="2021-05-12T17:12:00Z"/>
          <w:rFonts w:ascii="Courier New" w:hAnsi="Courier New" w:cs="Courier New"/>
        </w:rPr>
      </w:pPr>
      <w:del w:id="21" w:author="Ian Wang" w:date="2021-05-12T17:12:00Z">
        <w:r w:rsidRPr="00DA2349" w:rsidDel="008F3568">
          <w:rPr>
            <w:rFonts w:ascii="Courier New" w:hAnsi="Courier New" w:cs="Courier New"/>
          </w:rPr>
          <w:delText>活着回去</w:delText>
        </w:r>
      </w:del>
    </w:p>
    <w:p w14:paraId="0A3848F7" w14:textId="44F5AF89" w:rsidR="00DA2349" w:rsidRDefault="00507DD2" w:rsidP="00DA2349">
      <w:pPr>
        <w:pStyle w:val="PlainText"/>
        <w:rPr>
          <w:ins w:id="22" w:author="Ian Wang" w:date="2021-05-12T17:02:00Z"/>
          <w:rFonts w:ascii="Courier New" w:hAnsi="Courier New" w:cs="Courier New"/>
        </w:rPr>
      </w:pPr>
      <w:ins w:id="23" w:author="Ian Wang" w:date="2021-05-12T17:02:00Z">
        <w:r>
          <w:rPr>
            <w:rFonts w:ascii="Courier New" w:hAnsi="Courier New" w:cs="Courier New" w:hint="eastAsia"/>
          </w:rPr>
          <w:t>都跟老子约好了！</w:t>
        </w:r>
      </w:ins>
    </w:p>
    <w:p w14:paraId="205BE8EC" w14:textId="2CC49E14" w:rsidR="00507DD2" w:rsidRDefault="00507DD2" w:rsidP="00DA2349">
      <w:pPr>
        <w:pStyle w:val="PlainText"/>
        <w:rPr>
          <w:ins w:id="24" w:author="Ian Wang" w:date="2021-05-12T17:02:00Z"/>
          <w:rFonts w:ascii="Courier New" w:hAnsi="Courier New" w:cs="Courier New"/>
        </w:rPr>
      </w:pPr>
      <w:ins w:id="25" w:author="Ian Wang" w:date="2021-05-12T17:02:00Z">
        <w:r>
          <w:rPr>
            <w:rFonts w:ascii="Courier New" w:hAnsi="Courier New" w:cs="Courier New" w:hint="eastAsia"/>
          </w:rPr>
          <w:t>我们一群人</w:t>
        </w:r>
      </w:ins>
    </w:p>
    <w:p w14:paraId="0DF137EA" w14:textId="32D4D1B4" w:rsidR="00507DD2" w:rsidRPr="00DA2349" w:rsidRDefault="00507DD2" w:rsidP="00DA2349">
      <w:pPr>
        <w:pStyle w:val="PlainText"/>
        <w:rPr>
          <w:rFonts w:ascii="Courier New" w:hAnsi="Courier New" w:cs="Courier New" w:hint="eastAsia"/>
        </w:rPr>
      </w:pPr>
      <w:ins w:id="26" w:author="Ian Wang" w:date="2021-05-12T17:02:00Z">
        <w:r>
          <w:rPr>
            <w:rFonts w:ascii="Courier New" w:hAnsi="Courier New" w:cs="Courier New" w:hint="eastAsia"/>
          </w:rPr>
          <w:t>一个都不许少！</w:t>
        </w:r>
      </w:ins>
    </w:p>
    <w:p w14:paraId="2C53DC3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[0.964,0.453,2]</w:t>
      </w:r>
    </w:p>
    <w:p w14:paraId="2833CB1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哒哒</w:t>
      </w:r>
    </w:p>
    <w:p w14:paraId="660362D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AF4778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[0.738,0.420,2]</w:t>
      </w:r>
    </w:p>
    <w:p w14:paraId="7F9A353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哒哒</w:t>
      </w:r>
    </w:p>
    <w:p w14:paraId="59F810D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CA9DE6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[0.313,0.373,2]</w:t>
      </w:r>
    </w:p>
    <w:p w14:paraId="3BC5929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哒哒</w:t>
      </w:r>
    </w:p>
    <w:p w14:paraId="2594C8A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7E176F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[0.928,0.549,1]</w:t>
      </w:r>
    </w:p>
    <w:p w14:paraId="7F9CED10" w14:textId="00AFF28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27" w:author="Ian Wang" w:date="2021-05-12T17:45:00Z">
        <w:r w:rsidRPr="00DA2349" w:rsidDel="00746A29">
          <w:rPr>
            <w:rFonts w:ascii="Courier New" w:hAnsi="Courier New" w:cs="Courier New" w:hint="eastAsia"/>
          </w:rPr>
          <w:delText>请</w:delText>
        </w:r>
      </w:del>
      <w:ins w:id="28" w:author="Ian Wang" w:date="2021-05-12T17:45:00Z">
        <w:r w:rsidR="00746A29">
          <w:rPr>
            <w:rFonts w:ascii="Courier New" w:hAnsi="Courier New" w:cs="Courier New" w:hint="eastAsia"/>
          </w:rPr>
          <w:t>再</w:t>
        </w:r>
      </w:ins>
      <w:r w:rsidRPr="00DA2349">
        <w:rPr>
          <w:rFonts w:ascii="Courier New" w:hAnsi="Courier New" w:cs="Courier New"/>
        </w:rPr>
        <w:t>稍等一会儿哦</w:t>
      </w:r>
    </w:p>
    <w:p w14:paraId="423F8622" w14:textId="3283CA64" w:rsidR="00DA2349" w:rsidRPr="00DA2349" w:rsidRDefault="00746A29" w:rsidP="00DA2349">
      <w:pPr>
        <w:pStyle w:val="PlainText"/>
        <w:rPr>
          <w:rFonts w:ascii="Courier New" w:hAnsi="Courier New" w:cs="Courier New"/>
        </w:rPr>
      </w:pPr>
      <w:ins w:id="29" w:author="Ian Wang" w:date="2021-05-12T17:45:00Z">
        <w:r>
          <w:rPr>
            <w:rFonts w:ascii="Courier New" w:hAnsi="Courier New" w:cs="Courier New" w:hint="eastAsia"/>
          </w:rPr>
          <w:t>已经</w:t>
        </w:r>
      </w:ins>
      <w:r w:rsidR="00DA2349" w:rsidRPr="00DA2349">
        <w:rPr>
          <w:rFonts w:ascii="Courier New" w:hAnsi="Courier New" w:cs="Courier New"/>
        </w:rPr>
        <w:t>在准备做饭了</w:t>
      </w:r>
      <w:r w:rsidR="00DA2349" w:rsidRPr="00DA2349">
        <w:rPr>
          <w:rFonts w:ascii="Courier New" w:hAnsi="Courier New" w:cs="Courier New"/>
        </w:rPr>
        <w:t>~</w:t>
      </w:r>
    </w:p>
    <w:p w14:paraId="1A09A1F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E98465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[0.249,0.546,1]</w:t>
      </w:r>
    </w:p>
    <w:p w14:paraId="32D06DB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好丢脸</w:t>
      </w:r>
      <w:r w:rsidRPr="00DA2349">
        <w:rPr>
          <w:rFonts w:ascii="Courier New" w:hAnsi="Courier New" w:cs="Courier New"/>
        </w:rPr>
        <w:t>…</w:t>
      </w:r>
    </w:p>
    <w:p w14:paraId="010E2981" w14:textId="0F4141D0" w:rsidR="00DA2349" w:rsidRPr="00DA2349" w:rsidRDefault="008F3568" w:rsidP="00DA2349">
      <w:pPr>
        <w:pStyle w:val="PlainText"/>
        <w:rPr>
          <w:rFonts w:ascii="Courier New" w:hAnsi="Courier New" w:cs="Courier New"/>
        </w:rPr>
      </w:pPr>
      <w:ins w:id="30" w:author="Ian Wang" w:date="2021-05-12T17:12:00Z">
        <w:r>
          <w:rPr>
            <w:rFonts w:ascii="Courier New" w:hAnsi="Courier New" w:cs="Courier New" w:hint="eastAsia"/>
          </w:rPr>
          <w:t>太</w:t>
        </w:r>
      </w:ins>
      <w:del w:id="31" w:author="Ian Wang" w:date="2021-05-12T17:12:00Z">
        <w:r w:rsidR="00DA2349" w:rsidRPr="00DA2349" w:rsidDel="008F3568">
          <w:rPr>
            <w:rFonts w:ascii="Courier New" w:hAnsi="Courier New" w:cs="Courier New"/>
          </w:rPr>
          <w:delText>凄</w:delText>
        </w:r>
      </w:del>
      <w:r w:rsidR="00DA2349" w:rsidRPr="00DA2349">
        <w:rPr>
          <w:rFonts w:ascii="Courier New" w:hAnsi="Courier New" w:cs="Courier New"/>
        </w:rPr>
        <w:t>惨</w:t>
      </w:r>
      <w:ins w:id="32" w:author="Ian Wang" w:date="2021-05-12T17:12:00Z">
        <w:r>
          <w:rPr>
            <w:rFonts w:ascii="Courier New" w:hAnsi="Courier New" w:cs="Courier New" w:hint="eastAsia"/>
          </w:rPr>
          <w:t>了</w:t>
        </w:r>
      </w:ins>
      <w:r w:rsidR="00DA2349" w:rsidRPr="00DA2349">
        <w:rPr>
          <w:rFonts w:ascii="Courier New" w:hAnsi="Courier New" w:cs="Courier New"/>
        </w:rPr>
        <w:t>…</w:t>
      </w:r>
    </w:p>
    <w:p w14:paraId="175ADE6E" w14:textId="116C050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33" w:author="Ian Wang" w:date="2021-05-12T17:03:00Z">
        <w:r w:rsidRPr="00DA2349" w:rsidDel="00507DD2">
          <w:rPr>
            <w:rFonts w:ascii="Courier New" w:hAnsi="Courier New" w:cs="Courier New" w:hint="eastAsia"/>
          </w:rPr>
          <w:delText>好</w:delText>
        </w:r>
      </w:del>
      <w:ins w:id="34" w:author="Ian Wang" w:date="2021-05-12T17:03:00Z">
        <w:r w:rsidR="00507DD2">
          <w:rPr>
            <w:rFonts w:ascii="Courier New" w:hAnsi="Courier New" w:cs="Courier New" w:hint="eastAsia"/>
          </w:rPr>
          <w:t>让</w:t>
        </w:r>
      </w:ins>
      <w:r w:rsidRPr="00DA2349">
        <w:rPr>
          <w:rFonts w:ascii="Courier New" w:hAnsi="Courier New" w:cs="Courier New"/>
        </w:rPr>
        <w:t>、</w:t>
      </w:r>
      <w:ins w:id="35" w:author="Ian Wang" w:date="2021-05-12T17:03:00Z">
        <w:r w:rsidR="00507DD2">
          <w:rPr>
            <w:rFonts w:ascii="Courier New" w:hAnsi="Courier New" w:cs="Courier New" w:hint="eastAsia"/>
          </w:rPr>
          <w:t>让我</w:t>
        </w:r>
      </w:ins>
      <w:ins w:id="36" w:author="Ian Wang" w:date="2021-05-12T17:12:00Z">
        <w:r w:rsidR="008F3568">
          <w:rPr>
            <w:rFonts w:ascii="Courier New" w:hAnsi="Courier New" w:cs="Courier New" w:hint="eastAsia"/>
          </w:rPr>
          <w:t>去</w:t>
        </w:r>
      </w:ins>
      <w:del w:id="37" w:author="Ian Wang" w:date="2021-05-12T17:03:00Z">
        <w:r w:rsidRPr="00DA2349" w:rsidDel="00507DD2">
          <w:rPr>
            <w:rFonts w:ascii="Courier New" w:hAnsi="Courier New" w:cs="Courier New"/>
          </w:rPr>
          <w:delText>好想</w:delText>
        </w:r>
      </w:del>
      <w:r w:rsidRPr="00DA2349">
        <w:rPr>
          <w:rFonts w:ascii="Courier New" w:hAnsi="Courier New" w:cs="Courier New"/>
        </w:rPr>
        <w:t>死</w:t>
      </w:r>
      <w:r w:rsidRPr="00DA2349">
        <w:rPr>
          <w:rFonts w:ascii="Courier New" w:hAnsi="Courier New" w:cs="Courier New"/>
        </w:rPr>
        <w:t>…</w:t>
      </w:r>
    </w:p>
    <w:p w14:paraId="1413EE0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B9EDC7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[0.276,0.830,2]</w:t>
      </w:r>
    </w:p>
    <w:p w14:paraId="787BBA1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lastRenderedPageBreak/>
        <w:t>呜呜</w:t>
      </w:r>
    </w:p>
    <w:p w14:paraId="3D9F278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DBD176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A369E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2.jpg]&lt;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1C782CD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[0.591,0.025,2]</w:t>
      </w:r>
    </w:p>
    <w:p w14:paraId="495E123F" w14:textId="61566D3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从地狱</w:t>
      </w:r>
      <w:ins w:id="38" w:author="Ian Wang" w:date="2021-05-12T17:03:00Z">
        <w:r w:rsidR="00507DD2">
          <w:rPr>
            <w:rFonts w:ascii="Courier New" w:hAnsi="Courier New" w:cs="Courier New" w:hint="eastAsia"/>
          </w:rPr>
          <w:t>之中</w:t>
        </w:r>
      </w:ins>
      <w:r w:rsidRPr="00DA2349">
        <w:rPr>
          <w:rFonts w:ascii="Courier New" w:hAnsi="Courier New" w:cs="Courier New"/>
        </w:rPr>
        <w:t>生还</w:t>
      </w:r>
      <w:del w:id="39" w:author="Ian Wang" w:date="2021-05-12T17:03:00Z">
        <w:r w:rsidRPr="00DA2349" w:rsidDel="00507DD2">
          <w:rPr>
            <w:rFonts w:ascii="Courier New" w:hAnsi="Courier New" w:cs="Courier New"/>
          </w:rPr>
          <w:delText>下来经过</w:delText>
        </w:r>
      </w:del>
      <w:r w:rsidRPr="00DA2349">
        <w:rPr>
          <w:rFonts w:ascii="Courier New" w:hAnsi="Courier New" w:cs="Courier New"/>
        </w:rPr>
        <w:t>半年</w:t>
      </w:r>
      <w:ins w:id="40" w:author="Ian Wang" w:date="2021-05-12T17:03:00Z">
        <w:r w:rsidR="00507DD2">
          <w:rPr>
            <w:rFonts w:ascii="Courier New" w:hAnsi="Courier New" w:cs="Courier New" w:hint="eastAsia"/>
          </w:rPr>
          <w:t>后</w:t>
        </w:r>
      </w:ins>
      <w:r w:rsidRPr="00DA2349">
        <w:rPr>
          <w:rFonts w:ascii="Courier New" w:hAnsi="Courier New" w:cs="Courier New"/>
        </w:rPr>
        <w:t>的前队长</w:t>
      </w:r>
    </w:p>
    <w:p w14:paraId="38EECD4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C47220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[0.793,0.073,2]</w:t>
      </w:r>
    </w:p>
    <w:p w14:paraId="0FF1F1BE" w14:textId="56FB0C7A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小礼花庆祝啪</w:t>
      </w:r>
      <w:r w:rsidRPr="00DA2349">
        <w:rPr>
          <w:rFonts w:ascii="Courier New" w:hAnsi="Courier New" w:cs="Courier New"/>
        </w:rPr>
        <w:t>—</w:t>
      </w:r>
      <w:ins w:id="41" w:author="Ian Wang" w:date="2021-05-12T17:45:00Z">
        <w:r w:rsidR="00746A29">
          <w:rPr>
            <w:rFonts w:ascii="Courier New" w:hAnsi="Courier New" w:cs="Courier New" w:hint="eastAsia"/>
          </w:rPr>
          <w:t>（</w:t>
        </w:r>
      </w:ins>
      <w:ins w:id="42" w:author="Ian Wang" w:date="2021-05-12T17:46:00Z">
        <w:r w:rsidR="00746A29">
          <w:rPr>
            <w:rFonts w:ascii="Courier New" w:hAnsi="Courier New" w:cs="Courier New" w:hint="eastAsia"/>
          </w:rPr>
          <w:t>感觉有点怪怪的？）</w:t>
        </w:r>
      </w:ins>
    </w:p>
    <w:p w14:paraId="4FD3AF2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6F3870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[0.989,0.074,1]</w:t>
      </w:r>
    </w:p>
    <w:p w14:paraId="478F9D7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</w:t>
      </w:r>
      <w:r w:rsidRPr="00DA2349">
        <w:rPr>
          <w:rFonts w:ascii="Courier New" w:hAnsi="Courier New" w:cs="Courier New"/>
        </w:rPr>
        <w:t>~</w:t>
      </w:r>
    </w:p>
    <w:p w14:paraId="6B989F1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你知道今天</w:t>
      </w:r>
    </w:p>
    <w:p w14:paraId="591D274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是什么日子吗？</w:t>
      </w:r>
    </w:p>
    <w:p w14:paraId="4E789F7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48B704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[0.244,0.081,1]</w:t>
      </w:r>
    </w:p>
    <w:p w14:paraId="7460176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答案就是</w:t>
      </w:r>
    </w:p>
    <w:p w14:paraId="256EDE0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948861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[0.150,0.111,1]</w:t>
      </w:r>
    </w:p>
    <w:p w14:paraId="5E4CE82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43" w:author="Ian Wang" w:date="2021-05-12T17:03:00Z">
        <w:r w:rsidRPr="00DA2349" w:rsidDel="00507DD2">
          <w:rPr>
            <w:rFonts w:ascii="Courier New" w:hAnsi="Courier New" w:cs="Courier New"/>
          </w:rPr>
          <w:delText>是</w:delText>
        </w:r>
      </w:del>
      <w:r w:rsidRPr="00DA2349">
        <w:rPr>
          <w:rFonts w:ascii="Courier New" w:hAnsi="Courier New" w:cs="Courier New"/>
        </w:rPr>
        <w:t>我和队长从那个地狱</w:t>
      </w:r>
    </w:p>
    <w:p w14:paraId="4772610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生还以来正好半年的日子</w:t>
      </w:r>
      <w:r w:rsidRPr="00DA2349">
        <w:rPr>
          <w:rFonts w:ascii="Courier New" w:hAnsi="Courier New" w:cs="Courier New"/>
        </w:rPr>
        <w:t>!!</w:t>
      </w:r>
    </w:p>
    <w:p w14:paraId="0A00387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583ADB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[0.979,0.418,1]</w:t>
      </w:r>
    </w:p>
    <w:p w14:paraId="67ABEF9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唉呀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半年前的队长</w:t>
      </w:r>
    </w:p>
    <w:p w14:paraId="4A1350D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还吵着闹着说</w:t>
      </w:r>
    </w:p>
    <w:p w14:paraId="621131E7" w14:textId="7602A4BE" w:rsidR="00DA2349" w:rsidRPr="00DA2349" w:rsidRDefault="00DA2349" w:rsidP="00DA2349">
      <w:pPr>
        <w:pStyle w:val="PlainText"/>
        <w:rPr>
          <w:rFonts w:ascii="Courier New" w:hAnsi="Courier New" w:cs="Courier New" w:hint="eastAsia"/>
        </w:rPr>
      </w:pPr>
      <w:r w:rsidRPr="00DA2349">
        <w:rPr>
          <w:rFonts w:ascii="Courier New" w:hAnsi="Courier New" w:cs="Courier New"/>
        </w:rPr>
        <w:t>「想去死」、</w:t>
      </w:r>
    </w:p>
    <w:p w14:paraId="48B4570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「杀了我吧」之类的话</w:t>
      </w:r>
    </w:p>
    <w:p w14:paraId="497BF89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现在想起来</w:t>
      </w:r>
    </w:p>
    <w:p w14:paraId="33FCB084" w14:textId="2799A3B8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真是好</w:t>
      </w:r>
      <w:ins w:id="44" w:author="Ian Wang" w:date="2021-05-12T17:32:00Z">
        <w:r w:rsidR="00AC465B">
          <w:rPr>
            <w:rFonts w:ascii="Courier New" w:hAnsi="Courier New" w:cs="Courier New" w:hint="eastAsia"/>
          </w:rPr>
          <w:t>令人</w:t>
        </w:r>
      </w:ins>
      <w:r w:rsidRPr="00DA2349">
        <w:rPr>
          <w:rFonts w:ascii="Courier New" w:hAnsi="Courier New" w:cs="Courier New"/>
        </w:rPr>
        <w:t>怀念呢</w:t>
      </w:r>
      <w:r w:rsidRPr="00DA2349">
        <w:rPr>
          <w:rFonts w:ascii="Courier New" w:hAnsi="Courier New" w:cs="Courier New"/>
        </w:rPr>
        <w:t>…</w:t>
      </w:r>
    </w:p>
    <w:p w14:paraId="000C94D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DB7C51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E11D9C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[0.806,0.748,2]</w:t>
      </w:r>
    </w:p>
    <w:p w14:paraId="5DDC92AA" w14:textId="03C52E2F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求你</w:t>
      </w:r>
      <w:ins w:id="45" w:author="Ian Wang" w:date="2021-05-12T17:33:00Z">
        <w:r w:rsidR="00AC465B">
          <w:rPr>
            <w:rFonts w:ascii="Courier New" w:hAnsi="Courier New" w:cs="Courier New" w:hint="eastAsia"/>
          </w:rPr>
          <w:t>还是</w:t>
        </w:r>
      </w:ins>
      <w:r w:rsidRPr="00DA2349">
        <w:rPr>
          <w:rFonts w:ascii="Courier New" w:hAnsi="Courier New" w:cs="Courier New"/>
        </w:rPr>
        <w:t>忘了吧</w:t>
      </w:r>
      <w:r w:rsidRPr="00DA2349">
        <w:rPr>
          <w:rFonts w:ascii="Courier New" w:hAnsi="Courier New" w:cs="Courier New"/>
        </w:rPr>
        <w:t>…</w:t>
      </w:r>
    </w:p>
    <w:p w14:paraId="71F368C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206D4F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[0.614,0.413,2]</w:t>
      </w:r>
    </w:p>
    <w:p w14:paraId="7B25A0C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唔唔</w:t>
      </w:r>
    </w:p>
    <w:p w14:paraId="6D9625A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4300BA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[0.650,0.488,1]</w:t>
      </w:r>
    </w:p>
    <w:p w14:paraId="323AF8BB" w14:textId="2FB6FE91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之、之前</w:t>
      </w:r>
      <w:ins w:id="46" w:author="Ian Wang" w:date="2021-05-12T17:46:00Z">
        <w:r w:rsidR="00746A29">
          <w:rPr>
            <w:rFonts w:ascii="Courier New" w:hAnsi="Courier New" w:cs="Courier New" w:hint="eastAsia"/>
          </w:rPr>
          <w:t>那些</w:t>
        </w:r>
      </w:ins>
      <w:del w:id="47" w:author="Ian Wang" w:date="2021-05-12T17:46:00Z">
        <w:r w:rsidRPr="00DA2349" w:rsidDel="00746A29">
          <w:rPr>
            <w:rFonts w:ascii="Courier New" w:hAnsi="Courier New" w:cs="Courier New"/>
          </w:rPr>
          <w:delText>的</w:delText>
        </w:r>
      </w:del>
      <w:ins w:id="48" w:author="Ian Wang" w:date="2021-05-12T17:46:00Z">
        <w:r w:rsidR="00746A29">
          <w:rPr>
            <w:rFonts w:ascii="Courier New" w:hAnsi="Courier New" w:cs="Courier New" w:hint="eastAsia"/>
          </w:rPr>
          <w:t>事</w:t>
        </w:r>
      </w:ins>
    </w:p>
    <w:p w14:paraId="1B64DE3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真的感觉</w:t>
      </w:r>
    </w:p>
    <w:p w14:paraId="07AE04B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很对不起你</w:t>
      </w:r>
      <w:r w:rsidRPr="00DA2349">
        <w:rPr>
          <w:rFonts w:ascii="Courier New" w:hAnsi="Courier New" w:cs="Courier New"/>
        </w:rPr>
        <w:t>…</w:t>
      </w:r>
    </w:p>
    <w:p w14:paraId="39F7389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C43ED5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[0.399,0.411,1]</w:t>
      </w:r>
    </w:p>
    <w:p w14:paraId="34F4608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这半年间</w:t>
      </w:r>
    </w:p>
    <w:p w14:paraId="1E27A03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给你添了好多麻烦</w:t>
      </w:r>
      <w:r w:rsidRPr="00DA2349">
        <w:rPr>
          <w:rFonts w:ascii="Courier New" w:hAnsi="Courier New" w:cs="Courier New"/>
        </w:rPr>
        <w:t>…</w:t>
      </w:r>
    </w:p>
    <w:p w14:paraId="713A25E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ECD43D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[0.261,0.443,1]</w:t>
      </w:r>
    </w:p>
    <w:p w14:paraId="03B18EF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可你还是一直帮助着我</w:t>
      </w:r>
    </w:p>
    <w:p w14:paraId="4DC6621C" w14:textId="16CCDA7C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49" w:author="Ian Wang" w:date="2021-05-12T17:14:00Z">
        <w:r w:rsidRPr="00DA2349" w:rsidDel="008F3568">
          <w:rPr>
            <w:rFonts w:ascii="Courier New" w:hAnsi="Courier New" w:cs="Courier New" w:hint="eastAsia"/>
          </w:rPr>
          <w:delText>怎么感谢都回报不了你</w:delText>
        </w:r>
      </w:del>
      <w:ins w:id="50" w:author="Ian Wang" w:date="2021-05-12T17:14:00Z">
        <w:r w:rsidR="008F3568">
          <w:rPr>
            <w:rFonts w:ascii="Courier New" w:hAnsi="Courier New" w:cs="Courier New" w:hint="eastAsia"/>
          </w:rPr>
          <w:t>此等恩情我无以为报</w:t>
        </w:r>
      </w:ins>
      <w:r w:rsidRPr="00DA2349">
        <w:rPr>
          <w:rFonts w:ascii="Courier New" w:hAnsi="Courier New" w:cs="Courier New"/>
        </w:rPr>
        <w:t>…</w:t>
      </w:r>
    </w:p>
    <w:p w14:paraId="4EAEB7D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FCFB3F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12]----------------</w:t>
      </w:r>
      <w:proofErr w:type="gramEnd"/>
      <w:r w:rsidRPr="00DA2349">
        <w:rPr>
          <w:rFonts w:ascii="Courier New" w:hAnsi="Courier New" w:cs="Courier New"/>
        </w:rPr>
        <w:t>[0.140,0.412,1]</w:t>
      </w:r>
    </w:p>
    <w:p w14:paraId="7E388E3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你对我有恩</w:t>
      </w:r>
    </w:p>
    <w:p w14:paraId="5AB461E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真的</w:t>
      </w:r>
    </w:p>
    <w:p w14:paraId="551D461E" w14:textId="2E923E4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51" w:author="Ian Wang" w:date="2021-05-12T17:47:00Z">
        <w:r w:rsidRPr="00DA2349" w:rsidDel="00746A29">
          <w:rPr>
            <w:rFonts w:ascii="Courier New" w:hAnsi="Courier New" w:cs="Courier New" w:hint="eastAsia"/>
          </w:rPr>
          <w:lastRenderedPageBreak/>
          <w:delText>谢谢你</w:delText>
        </w:r>
      </w:del>
      <w:ins w:id="52" w:author="Ian Wang" w:date="2021-05-12T17:47:00Z">
        <w:r w:rsidR="00746A29">
          <w:rPr>
            <w:rFonts w:ascii="Courier New" w:hAnsi="Courier New" w:cs="Courier New" w:hint="eastAsia"/>
          </w:rPr>
          <w:t>万分感谢</w:t>
        </w:r>
      </w:ins>
      <w:r w:rsidRPr="00DA2349">
        <w:rPr>
          <w:rFonts w:ascii="Courier New" w:hAnsi="Courier New" w:cs="Courier New"/>
        </w:rPr>
        <w:t>…</w:t>
      </w:r>
    </w:p>
    <w:p w14:paraId="5F17CD4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F2A271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13]----------------</w:t>
      </w:r>
      <w:proofErr w:type="gramEnd"/>
      <w:r w:rsidRPr="00DA2349">
        <w:rPr>
          <w:rFonts w:ascii="Courier New" w:hAnsi="Courier New" w:cs="Courier New"/>
        </w:rPr>
        <w:t>[0.100,0.654,1]</w:t>
      </w:r>
    </w:p>
    <w:p w14:paraId="7F2A1CC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队、队长</w:t>
      </w:r>
      <w:r w:rsidRPr="00DA2349">
        <w:rPr>
          <w:rFonts w:ascii="Courier New" w:hAnsi="Courier New" w:cs="Courier New"/>
        </w:rPr>
        <w:t>…</w:t>
      </w:r>
    </w:p>
    <w:p w14:paraId="0D9E06F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27CCB2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14]----------------</w:t>
      </w:r>
      <w:proofErr w:type="gramEnd"/>
      <w:r w:rsidRPr="00DA2349">
        <w:rPr>
          <w:rFonts w:ascii="Courier New" w:hAnsi="Courier New" w:cs="Courier New"/>
        </w:rPr>
        <w:t>[0.103,0.828,2]</w:t>
      </w:r>
    </w:p>
    <w:p w14:paraId="088B5AB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盯</w:t>
      </w:r>
      <w:r w:rsidRPr="00DA2349">
        <w:rPr>
          <w:rFonts w:ascii="Courier New" w:hAnsi="Courier New" w:cs="Courier New"/>
        </w:rPr>
        <w:t>——</w:t>
      </w:r>
    </w:p>
    <w:p w14:paraId="6523B80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657F96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808455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3.jpg]&lt;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1059727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[0.680,0.023,2]</w:t>
      </w:r>
    </w:p>
    <w:p w14:paraId="5289718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假装没有小情绪</w:t>
      </w:r>
      <w:r w:rsidRPr="00DA2349">
        <w:rPr>
          <w:rFonts w:ascii="Courier New" w:hAnsi="Courier New" w:cs="Courier New"/>
        </w:rPr>
        <w:t>(?)</w:t>
      </w:r>
      <w:r w:rsidRPr="00DA2349">
        <w:rPr>
          <w:rFonts w:ascii="Courier New" w:hAnsi="Courier New" w:cs="Courier New"/>
        </w:rPr>
        <w:t>的前队长</w:t>
      </w:r>
    </w:p>
    <w:p w14:paraId="7DD6607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44006E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[0.983,0.069,1]</w:t>
      </w:r>
    </w:p>
    <w:p w14:paraId="4754C89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我才是</w:t>
      </w:r>
    </w:p>
    <w:p w14:paraId="1A9F52E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要说感谢的人</w:t>
      </w:r>
      <w:r w:rsidRPr="00DA2349">
        <w:rPr>
          <w:rFonts w:ascii="Courier New" w:hAnsi="Courier New" w:cs="Courier New"/>
        </w:rPr>
        <w:t>~</w:t>
      </w:r>
    </w:p>
    <w:p w14:paraId="6D3CDEF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34231D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[0.856,0.167,1]</w:t>
      </w:r>
    </w:p>
    <w:p w14:paraId="2D7E36C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我还能活着见到你</w:t>
      </w:r>
    </w:p>
    <w:p w14:paraId="5E095DC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都是因为有队长你在</w:t>
      </w:r>
      <w:r w:rsidRPr="00DA2349">
        <w:rPr>
          <w:rFonts w:ascii="Courier New" w:hAnsi="Courier New" w:cs="Courier New"/>
        </w:rPr>
        <w:t>~</w:t>
      </w:r>
    </w:p>
    <w:p w14:paraId="2860103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85B9F5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[0.983,0.252,2]</w:t>
      </w:r>
    </w:p>
    <w:p w14:paraId="3DFBD83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呜哇哇哇哇</w:t>
      </w:r>
    </w:p>
    <w:p w14:paraId="01A398F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C31134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[0.539,0.073,2]</w:t>
      </w:r>
    </w:p>
    <w:p w14:paraId="01BD5DD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扑抱</w:t>
      </w:r>
    </w:p>
    <w:p w14:paraId="58C4E3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465321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[0.319,0.066,1]</w:t>
      </w:r>
    </w:p>
    <w:p w14:paraId="09400A7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队长有没有</w:t>
      </w:r>
    </w:p>
    <w:p w14:paraId="78DECDE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忍着不说的事情</w:t>
      </w:r>
      <w:r w:rsidRPr="00DA2349">
        <w:rPr>
          <w:rFonts w:ascii="Courier New" w:hAnsi="Courier New" w:cs="Courier New"/>
        </w:rPr>
        <w:t>?</w:t>
      </w:r>
    </w:p>
    <w:p w14:paraId="168DD9C2" w14:textId="5A19D02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有</w:t>
      </w:r>
      <w:r w:rsidRPr="00DA2349">
        <w:rPr>
          <w:rFonts w:ascii="Courier New" w:hAnsi="Courier New" w:cs="Courier New" w:hint="eastAsia"/>
        </w:rPr>
        <w:t>情绪</w:t>
      </w:r>
      <w:r w:rsidRPr="00DA2349">
        <w:rPr>
          <w:rFonts w:ascii="Courier New" w:hAnsi="Courier New" w:cs="Courier New"/>
        </w:rPr>
        <w:t>的话不要顾虑</w:t>
      </w:r>
      <w:ins w:id="53" w:author="Ian Wang" w:date="2021-05-12T17:16:00Z">
        <w:r w:rsidR="008F3568">
          <w:rPr>
            <w:rFonts w:ascii="Courier New" w:hAnsi="Courier New" w:cs="Courier New" w:hint="eastAsia"/>
          </w:rPr>
          <w:t>我</w:t>
        </w:r>
      </w:ins>
    </w:p>
    <w:p w14:paraId="5AE79BD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尽管说出来吧</w:t>
      </w:r>
    </w:p>
    <w:p w14:paraId="0252D2C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E6C512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[0.078,0.237,1]</w:t>
      </w:r>
    </w:p>
    <w:p w14:paraId="5C71A4CD" w14:textId="27148E4A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情、情绪</w:t>
      </w:r>
      <w:r w:rsidRPr="00DA2349">
        <w:rPr>
          <w:rFonts w:ascii="Courier New" w:hAnsi="Courier New" w:cs="Courier New"/>
        </w:rPr>
        <w:t>…?</w:t>
      </w:r>
    </w:p>
    <w:p w14:paraId="0ECC2B5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9A7341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[0.143,0.398,2]</w:t>
      </w:r>
    </w:p>
    <w:p w14:paraId="2E85685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惊觉</w:t>
      </w:r>
    </w:p>
    <w:p w14:paraId="4F0178B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68223B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[0.939,0.529,1]</w:t>
      </w:r>
    </w:p>
    <w:p w14:paraId="49A1AFCC" w14:textId="5AE3147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54" w:author="Ian Wang" w:date="2021-05-12T17:17:00Z">
        <w:r w:rsidRPr="00DA2349" w:rsidDel="008F3568">
          <w:rPr>
            <w:rFonts w:ascii="Courier New" w:hAnsi="Courier New" w:cs="Courier New" w:hint="eastAsia"/>
          </w:rPr>
          <w:delText>那</w:delText>
        </w:r>
      </w:del>
      <w:ins w:id="55" w:author="Ian Wang" w:date="2021-05-12T17:17:00Z">
        <w:r w:rsidR="008F3568">
          <w:rPr>
            <w:rFonts w:ascii="Courier New" w:hAnsi="Courier New" w:cs="Courier New" w:hint="eastAsia"/>
          </w:rPr>
          <w:t>这</w:t>
        </w:r>
      </w:ins>
      <w:r w:rsidRPr="00DA2349">
        <w:rPr>
          <w:rFonts w:ascii="Courier New" w:hAnsi="Courier New" w:cs="Courier New"/>
        </w:rPr>
        <w:t>个、</w:t>
      </w:r>
    </w:p>
    <w:p w14:paraId="5AE2106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D9C43D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[0.879,0.576,1]</w:t>
      </w:r>
    </w:p>
    <w:p w14:paraId="5EE28131" w14:textId="462DA871" w:rsidR="00DA2349" w:rsidRPr="00DA2349" w:rsidRDefault="008F3568" w:rsidP="00DA2349">
      <w:pPr>
        <w:pStyle w:val="PlainText"/>
        <w:rPr>
          <w:rFonts w:ascii="Courier New" w:hAnsi="Courier New" w:cs="Courier New"/>
        </w:rPr>
      </w:pPr>
      <w:ins w:id="56" w:author="Ian Wang" w:date="2021-05-12T17:17:00Z">
        <w:r>
          <w:rPr>
            <w:rFonts w:ascii="Courier New" w:hAnsi="Courier New" w:cs="Courier New" w:hint="eastAsia"/>
          </w:rPr>
          <w:t>那</w:t>
        </w:r>
      </w:ins>
      <w:del w:id="57" w:author="Ian Wang" w:date="2021-05-12T17:17:00Z">
        <w:r w:rsidR="00DA2349" w:rsidRPr="00DA2349" w:rsidDel="008F3568">
          <w:rPr>
            <w:rFonts w:ascii="Courier New" w:hAnsi="Courier New" w:cs="Courier New"/>
          </w:rPr>
          <w:delText>这</w:delText>
        </w:r>
      </w:del>
      <w:r w:rsidR="00DA2349" w:rsidRPr="00DA2349">
        <w:rPr>
          <w:rFonts w:ascii="Courier New" w:hAnsi="Courier New" w:cs="Courier New"/>
        </w:rPr>
        <w:t>个</w:t>
      </w:r>
      <w:r w:rsidR="00DA2349" w:rsidRPr="00DA2349">
        <w:rPr>
          <w:rFonts w:ascii="Courier New" w:hAnsi="Courier New" w:cs="Courier New"/>
        </w:rPr>
        <w:t>…</w:t>
      </w:r>
    </w:p>
    <w:p w14:paraId="32830D9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8AD3D0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90C552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[0.790,0.530,1]</w:t>
      </w:r>
    </w:p>
    <w:p w14:paraId="492C41F7" w14:textId="2F0E4BB8" w:rsidR="00DA2349" w:rsidRPr="00DA2349" w:rsidRDefault="008F3568" w:rsidP="00DA2349">
      <w:pPr>
        <w:pStyle w:val="PlainText"/>
        <w:rPr>
          <w:rFonts w:ascii="Courier New" w:hAnsi="Courier New" w:cs="Courier New"/>
        </w:rPr>
      </w:pPr>
      <w:del w:id="58" w:author="Ian Wang" w:date="2021-05-12T17:35:00Z">
        <w:r w:rsidDel="00AC465B">
          <w:rPr>
            <w:rFonts w:ascii="Courier New" w:hAnsi="Courier New" w:cs="Courier New" w:hint="eastAsia"/>
          </w:rPr>
          <w:delText>倒也不是不满</w:delText>
        </w:r>
      </w:del>
      <w:ins w:id="59" w:author="Ian Wang" w:date="2021-05-12T17:35:00Z">
        <w:r w:rsidR="00AC465B">
          <w:rPr>
            <w:rFonts w:ascii="Courier New" w:hAnsi="Courier New" w:cs="Courier New" w:hint="eastAsia"/>
          </w:rPr>
          <w:t>倒也不是有情绪</w:t>
        </w:r>
      </w:ins>
    </w:p>
    <w:p w14:paraId="41EB776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应该说是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嗯</w:t>
      </w:r>
      <w:r w:rsidRPr="00DA2349">
        <w:rPr>
          <w:rFonts w:ascii="Courier New" w:hAnsi="Courier New" w:cs="Courier New"/>
        </w:rPr>
        <w:t>…</w:t>
      </w:r>
    </w:p>
    <w:p w14:paraId="01514A2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696341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12]----------------</w:t>
      </w:r>
      <w:proofErr w:type="gramEnd"/>
      <w:r w:rsidRPr="00DA2349">
        <w:rPr>
          <w:rFonts w:ascii="Courier New" w:hAnsi="Courier New" w:cs="Courier New"/>
        </w:rPr>
        <w:t>[0.953,0.704,2]</w:t>
      </w:r>
    </w:p>
    <w:p w14:paraId="6B5987E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难为情</w:t>
      </w:r>
      <w:r w:rsidRPr="00DA2349">
        <w:rPr>
          <w:rFonts w:ascii="Courier New" w:hAnsi="Courier New" w:cs="Courier New"/>
        </w:rPr>
        <w:t>…</w:t>
      </w:r>
    </w:p>
    <w:p w14:paraId="64C0D3E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48DE85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13]----------------</w:t>
      </w:r>
      <w:proofErr w:type="gramEnd"/>
      <w:r w:rsidRPr="00DA2349">
        <w:rPr>
          <w:rFonts w:ascii="Courier New" w:hAnsi="Courier New" w:cs="Courier New"/>
        </w:rPr>
        <w:t>[0.639,0.513,1]</w:t>
      </w:r>
    </w:p>
    <w:p w14:paraId="6317E80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lastRenderedPageBreak/>
        <w:t>什、什么都没有</w:t>
      </w:r>
    </w:p>
    <w:p w14:paraId="272DA093" w14:textId="426A5EDE" w:rsidR="00DA2349" w:rsidRPr="00DA2349" w:rsidRDefault="008F3568" w:rsidP="00DA2349">
      <w:pPr>
        <w:pStyle w:val="PlainText"/>
        <w:rPr>
          <w:rFonts w:ascii="Courier New" w:hAnsi="Courier New" w:cs="Courier New"/>
        </w:rPr>
      </w:pPr>
      <w:ins w:id="60" w:author="Ian Wang" w:date="2021-05-12T17:18:00Z">
        <w:r>
          <w:rPr>
            <w:rFonts w:ascii="Courier New" w:hAnsi="Courier New" w:cs="Courier New" w:hint="eastAsia"/>
          </w:rPr>
          <w:t>请你</w:t>
        </w:r>
      </w:ins>
      <w:r w:rsidR="00DA2349" w:rsidRPr="00DA2349">
        <w:rPr>
          <w:rFonts w:ascii="Courier New" w:hAnsi="Courier New" w:cs="Courier New"/>
        </w:rPr>
        <w:t>忘了吧！</w:t>
      </w:r>
    </w:p>
    <w:p w14:paraId="1C75F22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3D8B33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14]----------------</w:t>
      </w:r>
      <w:proofErr w:type="gramEnd"/>
      <w:r w:rsidRPr="00DA2349">
        <w:rPr>
          <w:rFonts w:ascii="Courier New" w:hAnsi="Courier New" w:cs="Courier New"/>
        </w:rPr>
        <w:t>[0.509,0.588,1]</w:t>
      </w:r>
    </w:p>
    <w:p w14:paraId="5B5F288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怎么可能</w:t>
      </w:r>
    </w:p>
    <w:p w14:paraId="6CA2B90D" w14:textId="527B919B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会有情绪呢</w:t>
      </w:r>
    </w:p>
    <w:p w14:paraId="39A22B2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D5E1B5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15]----------------</w:t>
      </w:r>
      <w:proofErr w:type="gramEnd"/>
      <w:r w:rsidRPr="00DA2349">
        <w:rPr>
          <w:rFonts w:ascii="Courier New" w:hAnsi="Courier New" w:cs="Courier New"/>
        </w:rPr>
        <w:t>[0.640,0.720,2]</w:t>
      </w:r>
    </w:p>
    <w:p w14:paraId="3E4C67F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羞</w:t>
      </w:r>
    </w:p>
    <w:p w14:paraId="143E77B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B840F7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16]----------------</w:t>
      </w:r>
      <w:proofErr w:type="gramEnd"/>
      <w:r w:rsidRPr="00DA2349">
        <w:rPr>
          <w:rFonts w:ascii="Courier New" w:hAnsi="Courier New" w:cs="Courier New"/>
        </w:rPr>
        <w:t>[0.416,0.524,1]</w:t>
      </w:r>
    </w:p>
    <w:p w14:paraId="5451E32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说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说谎</w:t>
      </w:r>
      <w:r w:rsidRPr="00DA2349">
        <w:rPr>
          <w:rFonts w:ascii="Courier New" w:hAnsi="Courier New" w:cs="Courier New"/>
        </w:rPr>
        <w:t>!!</w:t>
      </w:r>
    </w:p>
    <w:p w14:paraId="64834AD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BDB22D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17]----------------</w:t>
      </w:r>
      <w:proofErr w:type="gramEnd"/>
      <w:r w:rsidRPr="00DA2349">
        <w:rPr>
          <w:rFonts w:ascii="Courier New" w:hAnsi="Courier New" w:cs="Courier New"/>
        </w:rPr>
        <w:t>[0.273,0.506,1]</w:t>
      </w:r>
    </w:p>
    <w:p w14:paraId="40D4CBA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为什么藏着不说呀</w:t>
      </w:r>
    </w:p>
    <w:p w14:paraId="3E94AF7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</w:t>
      </w:r>
      <w:r w:rsidRPr="00DA2349">
        <w:rPr>
          <w:rFonts w:ascii="Courier New" w:hAnsi="Courier New" w:cs="Courier New"/>
        </w:rPr>
        <w:t>!</w:t>
      </w:r>
    </w:p>
    <w:p w14:paraId="691B2E4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有什么</w:t>
      </w:r>
      <w:del w:id="61" w:author="Ian Wang" w:date="2021-05-12T17:19:00Z">
        <w:r w:rsidRPr="00DA2349" w:rsidDel="008F3568">
          <w:rPr>
            <w:rFonts w:ascii="Courier New" w:hAnsi="Courier New" w:cs="Courier New"/>
          </w:rPr>
          <w:delText>的</w:delText>
        </w:r>
      </w:del>
      <w:r w:rsidRPr="00DA2349">
        <w:rPr>
          <w:rFonts w:ascii="Courier New" w:hAnsi="Courier New" w:cs="Courier New"/>
        </w:rPr>
        <w:t>话</w:t>
      </w:r>
    </w:p>
    <w:p w14:paraId="52CA7A42" w14:textId="7D02EEDD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62" w:author="Ian Wang" w:date="2021-05-12T17:19:00Z">
        <w:r w:rsidRPr="00DA2349" w:rsidDel="008F3568">
          <w:rPr>
            <w:rFonts w:ascii="Courier New" w:hAnsi="Courier New" w:cs="Courier New"/>
          </w:rPr>
          <w:delText>就</w:delText>
        </w:r>
      </w:del>
      <w:r w:rsidRPr="00DA2349">
        <w:rPr>
          <w:rFonts w:ascii="Courier New" w:hAnsi="Courier New" w:cs="Courier New"/>
        </w:rPr>
        <w:t>说出来</w:t>
      </w:r>
      <w:ins w:id="63" w:author="Ian Wang" w:date="2021-05-12T17:19:00Z">
        <w:r w:rsidR="008F3568">
          <w:rPr>
            <w:rFonts w:ascii="Courier New" w:hAnsi="Courier New" w:cs="Courier New" w:hint="eastAsia"/>
          </w:rPr>
          <w:t>就好了</w:t>
        </w:r>
      </w:ins>
      <w:r w:rsidRPr="00DA2349">
        <w:rPr>
          <w:rFonts w:ascii="Courier New" w:hAnsi="Courier New" w:cs="Courier New"/>
        </w:rPr>
        <w:t>呀</w:t>
      </w:r>
      <w:r w:rsidRPr="00DA2349">
        <w:rPr>
          <w:rFonts w:ascii="Courier New" w:hAnsi="Courier New" w:cs="Courier New"/>
        </w:rPr>
        <w:t>!</w:t>
      </w:r>
    </w:p>
    <w:p w14:paraId="3CC11F7A" w14:textId="6230148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</w:t>
      </w:r>
      <w:ins w:id="64" w:author="Ian Wang" w:date="2021-05-12T17:19:00Z">
        <w:r w:rsidR="008F3568">
          <w:rPr>
            <w:rFonts w:ascii="Courier New" w:hAnsi="Courier New" w:cs="Courier New" w:hint="eastAsia"/>
          </w:rPr>
          <w:t>早就</w:t>
        </w:r>
      </w:ins>
      <w:r w:rsidRPr="00DA2349">
        <w:rPr>
          <w:rFonts w:ascii="Courier New" w:hAnsi="Courier New" w:cs="Courier New"/>
        </w:rPr>
        <w:t>做好了</w:t>
      </w:r>
    </w:p>
    <w:p w14:paraId="57E15B91" w14:textId="09119D5C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为了队长</w:t>
      </w:r>
      <w:ins w:id="65" w:author="Ian Wang" w:date="2021-05-12T17:19:00Z">
        <w:r w:rsidR="008F3568">
          <w:rPr>
            <w:rFonts w:ascii="Courier New" w:hAnsi="Courier New" w:cs="Courier New" w:hint="eastAsia"/>
          </w:rPr>
          <w:t>做什么</w:t>
        </w:r>
      </w:ins>
    </w:p>
    <w:p w14:paraId="7B82B81E" w14:textId="5A128191" w:rsidR="00DA2349" w:rsidRPr="00DA2349" w:rsidRDefault="008F3568" w:rsidP="00DA2349">
      <w:pPr>
        <w:pStyle w:val="PlainText"/>
        <w:rPr>
          <w:rFonts w:ascii="Courier New" w:hAnsi="Courier New" w:cs="Courier New" w:hint="eastAsia"/>
        </w:rPr>
      </w:pPr>
      <w:ins w:id="66" w:author="Ian Wang" w:date="2021-05-12T17:19:00Z">
        <w:r>
          <w:rPr>
            <w:rFonts w:ascii="Courier New" w:hAnsi="Courier New" w:cs="Courier New" w:hint="eastAsia"/>
          </w:rPr>
          <w:t>都在所不惜</w:t>
        </w:r>
      </w:ins>
      <w:del w:id="67" w:author="Ian Wang" w:date="2021-05-12T17:19:00Z">
        <w:r w:rsidR="00DA2349" w:rsidRPr="00DA2349" w:rsidDel="008F3568">
          <w:rPr>
            <w:rFonts w:ascii="Courier New" w:hAnsi="Courier New" w:cs="Courier New"/>
          </w:rPr>
          <w:delText>什么都做</w:delText>
        </w:r>
      </w:del>
      <w:r w:rsidR="00DA2349" w:rsidRPr="00DA2349">
        <w:rPr>
          <w:rFonts w:ascii="Courier New" w:hAnsi="Courier New" w:cs="Courier New"/>
        </w:rPr>
        <w:t>的觉悟</w:t>
      </w:r>
      <w:ins w:id="68" w:author="Ian Wang" w:date="2021-05-12T17:19:00Z">
        <w:r>
          <w:rPr>
            <w:rFonts w:ascii="Courier New" w:hAnsi="Courier New" w:cs="Courier New" w:hint="eastAsia"/>
          </w:rPr>
          <w:t>了</w:t>
        </w:r>
      </w:ins>
    </w:p>
    <w:p w14:paraId="60DE4D0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B3F238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18]----------------</w:t>
      </w:r>
      <w:proofErr w:type="gramEnd"/>
      <w:r w:rsidRPr="00DA2349">
        <w:rPr>
          <w:rFonts w:ascii="Courier New" w:hAnsi="Courier New" w:cs="Courier New"/>
        </w:rPr>
        <w:t>[0.276,0.717,2]</w:t>
      </w:r>
    </w:p>
    <w:p w14:paraId="504294CF" w14:textId="1F087932" w:rsidR="00DA2349" w:rsidRPr="00DA2349" w:rsidRDefault="00DA2349" w:rsidP="00DA2349">
      <w:pPr>
        <w:pStyle w:val="PlainText"/>
        <w:rPr>
          <w:rFonts w:ascii="Courier New" w:hAnsi="Courier New" w:cs="Courier New" w:hint="eastAsia"/>
        </w:rPr>
      </w:pPr>
      <w:del w:id="69" w:author="Ian Wang" w:date="2021-05-12T17:36:00Z">
        <w:r w:rsidRPr="00DA2349" w:rsidDel="00AC465B">
          <w:rPr>
            <w:rFonts w:ascii="Courier New" w:hAnsi="Courier New" w:cs="Courier New" w:hint="eastAsia"/>
          </w:rPr>
          <w:delText>训</w:delText>
        </w:r>
        <w:r w:rsidRPr="00DA2349" w:rsidDel="00AC465B">
          <w:rPr>
            <w:rFonts w:ascii="Courier New" w:hAnsi="Courier New" w:cs="Courier New" w:hint="eastAsia"/>
          </w:rPr>
          <w:delText xml:space="preserve"> </w:delText>
        </w:r>
        <w:r w:rsidRPr="00DA2349" w:rsidDel="00AC465B">
          <w:rPr>
            <w:rFonts w:ascii="Courier New" w:hAnsi="Courier New" w:cs="Courier New" w:hint="eastAsia"/>
          </w:rPr>
          <w:delText>训</w:delText>
        </w:r>
        <w:r w:rsidRPr="00DA2349" w:rsidDel="00AC465B">
          <w:rPr>
            <w:rFonts w:ascii="Courier New" w:hAnsi="Courier New" w:cs="Courier New" w:hint="eastAsia"/>
          </w:rPr>
          <w:delText xml:space="preserve"> </w:delText>
        </w:r>
        <w:r w:rsidRPr="00DA2349" w:rsidDel="00AC465B">
          <w:rPr>
            <w:rFonts w:ascii="Courier New" w:hAnsi="Courier New" w:cs="Courier New" w:hint="eastAsia"/>
          </w:rPr>
          <w:delText>训</w:delText>
        </w:r>
        <w:r w:rsidRPr="00DA2349" w:rsidDel="00AC465B">
          <w:rPr>
            <w:rFonts w:ascii="Courier New" w:hAnsi="Courier New" w:cs="Courier New" w:hint="eastAsia"/>
          </w:rPr>
          <w:delText xml:space="preserve"> </w:delText>
        </w:r>
        <w:r w:rsidRPr="00DA2349" w:rsidDel="00AC465B">
          <w:rPr>
            <w:rFonts w:ascii="Courier New" w:hAnsi="Courier New" w:cs="Courier New" w:hint="eastAsia"/>
          </w:rPr>
          <w:delText>训</w:delText>
        </w:r>
      </w:del>
      <w:ins w:id="70" w:author="Ian Wang" w:date="2021-05-12T17:37:00Z">
        <w:r w:rsidR="00AC465B">
          <w:rPr>
            <w:rFonts w:ascii="Courier New" w:hAnsi="Courier New" w:cs="Courier New" w:hint="eastAsia"/>
          </w:rPr>
          <w:t>（</w:t>
        </w:r>
      </w:ins>
      <w:ins w:id="71" w:author="Ian Wang" w:date="2021-05-12T17:36:00Z">
        <w:r w:rsidR="00AC465B">
          <w:rPr>
            <w:rFonts w:ascii="Courier New" w:hAnsi="Courier New" w:cs="Courier New" w:hint="eastAsia"/>
          </w:rPr>
          <w:t>这个感觉不太对劲。。</w:t>
        </w:r>
      </w:ins>
      <w:ins w:id="72" w:author="Ian Wang" w:date="2021-05-12T17:37:00Z">
        <w:r w:rsidR="00AC465B">
          <w:rPr>
            <w:rFonts w:ascii="Courier New" w:hAnsi="Courier New" w:cs="Courier New" w:hint="eastAsia"/>
          </w:rPr>
          <w:t>）</w:t>
        </w:r>
      </w:ins>
    </w:p>
    <w:p w14:paraId="2553AD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64075A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19]----------------</w:t>
      </w:r>
      <w:proofErr w:type="gramEnd"/>
      <w:r w:rsidRPr="00DA2349">
        <w:rPr>
          <w:rFonts w:ascii="Courier New" w:hAnsi="Courier New" w:cs="Courier New"/>
        </w:rPr>
        <w:t>[0.069,0.803,2]</w:t>
      </w:r>
    </w:p>
    <w:p w14:paraId="41EF81F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唔</w:t>
      </w:r>
    </w:p>
    <w:p w14:paraId="1C5A57F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0EE94F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BD6DFC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4.jpg]&lt;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2D542A7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[0.665,0.022,2]</w:t>
      </w:r>
    </w:p>
    <w:p w14:paraId="10EDE83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欲求不满要忍不住的前队长</w:t>
      </w:r>
    </w:p>
    <w:p w14:paraId="11F2E07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D9A4EE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[0.948,0.094,1]</w:t>
      </w:r>
    </w:p>
    <w:p w14:paraId="13D2090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那个</w:t>
      </w:r>
      <w:r w:rsidRPr="00DA2349">
        <w:rPr>
          <w:rFonts w:ascii="Courier New" w:hAnsi="Courier New" w:cs="Courier New"/>
        </w:rPr>
        <w:t>…</w:t>
      </w:r>
    </w:p>
    <w:p w14:paraId="7BB116D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绝对不是</w:t>
      </w:r>
    </w:p>
    <w:p w14:paraId="53C683B5" w14:textId="4F0393CE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73" w:author="Ian Wang" w:date="2021-05-12T17:37:00Z">
        <w:r w:rsidRPr="00DA2349" w:rsidDel="00AC465B">
          <w:rPr>
            <w:rFonts w:ascii="Courier New" w:hAnsi="Courier New" w:cs="Courier New" w:hint="eastAsia"/>
          </w:rPr>
          <w:delText>有情绪那种</w:delText>
        </w:r>
      </w:del>
      <w:ins w:id="74" w:author="Ian Wang" w:date="2021-05-12T17:37:00Z">
        <w:r w:rsidR="00AC465B">
          <w:rPr>
            <w:rFonts w:ascii="Courier New" w:hAnsi="Courier New" w:cs="Courier New" w:hint="eastAsia"/>
          </w:rPr>
          <w:t>对你有什么不满</w:t>
        </w:r>
      </w:ins>
      <w:r w:rsidRPr="00DA2349">
        <w:rPr>
          <w:rFonts w:ascii="Courier New" w:hAnsi="Courier New" w:cs="Courier New"/>
        </w:rPr>
        <w:t>…</w:t>
      </w:r>
    </w:p>
    <w:p w14:paraId="01B7A0C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C9FCCF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[0.946,0.468,2]</w:t>
      </w:r>
    </w:p>
    <w:p w14:paraId="1986A49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扭捏</w:t>
      </w:r>
    </w:p>
    <w:p w14:paraId="5D65915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C86B2C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[0.234,0.458,2]</w:t>
      </w:r>
    </w:p>
    <w:p w14:paraId="7685E1F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害羞</w:t>
      </w:r>
    </w:p>
    <w:p w14:paraId="0939F6B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FBA1F8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[0.316,0.065,1]</w:t>
      </w:r>
    </w:p>
    <w:p w14:paraId="725914A0" w14:textId="3489256D" w:rsidR="00DA2349" w:rsidRPr="00DA2349" w:rsidRDefault="00AC465B" w:rsidP="00DA2349">
      <w:pPr>
        <w:pStyle w:val="PlainText"/>
        <w:rPr>
          <w:rFonts w:ascii="Courier New" w:hAnsi="Courier New" w:cs="Courier New"/>
        </w:rPr>
      </w:pPr>
      <w:ins w:id="75" w:author="Ian Wang" w:date="2021-05-12T17:37:00Z">
        <w:r>
          <w:rPr>
            <w:rFonts w:ascii="Courier New" w:hAnsi="Courier New" w:cs="Courier New" w:hint="eastAsia"/>
          </w:rPr>
          <w:t>只是我</w:t>
        </w:r>
      </w:ins>
      <w:r w:rsidR="00DA2349" w:rsidRPr="00DA2349">
        <w:rPr>
          <w:rFonts w:ascii="Courier New" w:hAnsi="Courier New" w:cs="Courier New"/>
        </w:rPr>
        <w:t>欲望一直积攒着</w:t>
      </w:r>
      <w:r w:rsidR="00DA2349" w:rsidRPr="00DA2349">
        <w:rPr>
          <w:rFonts w:ascii="Courier New" w:hAnsi="Courier New" w:cs="Courier New"/>
        </w:rPr>
        <w:t>…</w:t>
      </w:r>
    </w:p>
    <w:p w14:paraId="5E79250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88D59F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[0.179,0.157,1]</w:t>
      </w:r>
    </w:p>
    <w:p w14:paraId="11C191A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差不多想要</w:t>
      </w:r>
    </w:p>
    <w:p w14:paraId="49FD989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排解掉</w:t>
      </w:r>
      <w:r w:rsidRPr="00DA2349">
        <w:rPr>
          <w:rFonts w:ascii="Courier New" w:hAnsi="Courier New" w:cs="Courier New"/>
        </w:rPr>
        <w:t>…</w:t>
      </w:r>
    </w:p>
    <w:p w14:paraId="20D3F2C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E14D9C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[0.125,0.068,2]</w:t>
      </w:r>
    </w:p>
    <w:p w14:paraId="00F2ED2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呜呜</w:t>
      </w:r>
    </w:p>
    <w:p w14:paraId="0280A67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C7E1C8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[0.051,0.338,1]</w:t>
      </w:r>
    </w:p>
    <w:p w14:paraId="2D189C4D" w14:textId="114C12F8" w:rsidR="00DA2349" w:rsidRPr="00DA2349" w:rsidDel="00AC465B" w:rsidRDefault="00DA2349" w:rsidP="00DA2349">
      <w:pPr>
        <w:pStyle w:val="PlainText"/>
        <w:rPr>
          <w:del w:id="76" w:author="Ian Wang" w:date="2021-05-12T17:37:00Z"/>
          <w:rFonts w:ascii="Courier New" w:hAnsi="Courier New" w:cs="Courier New" w:hint="eastAsia"/>
        </w:rPr>
      </w:pPr>
      <w:r w:rsidRPr="00DA2349">
        <w:rPr>
          <w:rFonts w:ascii="Courier New" w:hAnsi="Courier New" w:cs="Courier New"/>
        </w:rPr>
        <w:t>要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要是</w:t>
      </w:r>
      <w:ins w:id="77" w:author="Ian Wang" w:date="2021-05-12T17:37:00Z">
        <w:r w:rsidR="00AC465B">
          <w:rPr>
            <w:rFonts w:ascii="Courier New" w:hAnsi="Courier New" w:cs="Courier New" w:hint="eastAsia"/>
          </w:rPr>
          <w:t>可</w:t>
        </w:r>
      </w:ins>
      <w:ins w:id="78" w:author="Ian Wang" w:date="2021-05-12T17:38:00Z">
        <w:r w:rsidR="00AC465B">
          <w:rPr>
            <w:rFonts w:ascii="Courier New" w:hAnsi="Courier New" w:cs="Courier New" w:hint="eastAsia"/>
          </w:rPr>
          <w:t>以</w:t>
        </w:r>
      </w:ins>
    </w:p>
    <w:p w14:paraId="1253B836" w14:textId="77777777" w:rsidR="00AC465B" w:rsidRDefault="00DA2349" w:rsidP="00DA2349">
      <w:pPr>
        <w:pStyle w:val="PlainText"/>
        <w:rPr>
          <w:ins w:id="79" w:author="Ian Wang" w:date="2021-05-12T17:38:00Z"/>
          <w:rFonts w:ascii="Courier New" w:hAnsi="Courier New" w:cs="Courier New"/>
        </w:rPr>
      </w:pPr>
      <w:del w:id="80" w:author="Ian Wang" w:date="2021-05-12T17:37:00Z">
        <w:r w:rsidRPr="00DA2349" w:rsidDel="00AC465B">
          <w:rPr>
            <w:rFonts w:ascii="Courier New" w:hAnsi="Courier New" w:cs="Courier New"/>
          </w:rPr>
          <w:delText>能</w:delText>
        </w:r>
      </w:del>
      <w:r w:rsidRPr="00DA2349">
        <w:rPr>
          <w:rFonts w:ascii="Courier New" w:hAnsi="Courier New" w:cs="Courier New"/>
        </w:rPr>
        <w:t>的话</w:t>
      </w:r>
    </w:p>
    <w:p w14:paraId="243104D6" w14:textId="6C65E6D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就</w:t>
      </w:r>
      <w:ins w:id="81" w:author="Ian Wang" w:date="2021-05-12T17:38:00Z">
        <w:r w:rsidR="00AC465B">
          <w:rPr>
            <w:rFonts w:ascii="Courier New" w:hAnsi="Courier New" w:cs="Courier New" w:hint="eastAsia"/>
          </w:rPr>
          <w:t>太</w:t>
        </w:r>
      </w:ins>
      <w:r w:rsidRPr="00DA2349">
        <w:rPr>
          <w:rFonts w:ascii="Courier New" w:hAnsi="Courier New" w:cs="Courier New"/>
        </w:rPr>
        <w:t>好了</w:t>
      </w:r>
      <w:r w:rsidRPr="00DA2349">
        <w:rPr>
          <w:rFonts w:ascii="Courier New" w:hAnsi="Courier New" w:cs="Courier New"/>
        </w:rPr>
        <w:t>……</w:t>
      </w:r>
    </w:p>
    <w:p w14:paraId="0793532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9EAEE3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[0.620,0.794,1]</w:t>
      </w:r>
    </w:p>
    <w:p w14:paraId="04C124F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啊</w:t>
      </w:r>
      <w:r w:rsidRPr="00DA2349">
        <w:rPr>
          <w:rFonts w:ascii="Courier New" w:hAnsi="Courier New" w:cs="Courier New"/>
        </w:rPr>
        <w:t>…!!</w:t>
      </w:r>
    </w:p>
    <w:p w14:paraId="00B3A7E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73D9ED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[0.456,0.557,1]</w:t>
      </w:r>
    </w:p>
    <w:p w14:paraId="620367F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对不起我</w:t>
      </w:r>
    </w:p>
    <w:p w14:paraId="37B917A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完全没有注意到</w:t>
      </w:r>
    </w:p>
    <w:p w14:paraId="52CC855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B24D64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[0.330,0.603,1]</w:t>
      </w:r>
    </w:p>
    <w:p w14:paraId="1F3DB3B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要找一下有没有</w:t>
      </w:r>
    </w:p>
    <w:p w14:paraId="1D25583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能够拜托解决的店呢</w:t>
      </w:r>
    </w:p>
    <w:p w14:paraId="3CB607C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E562AC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12]----------------</w:t>
      </w:r>
      <w:proofErr w:type="gramEnd"/>
      <w:r w:rsidRPr="00DA2349">
        <w:rPr>
          <w:rFonts w:ascii="Courier New" w:hAnsi="Courier New" w:cs="Courier New"/>
        </w:rPr>
        <w:t>[0.236,0.568,2]</w:t>
      </w:r>
    </w:p>
    <w:p w14:paraId="3AB4C07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现在马上</w:t>
      </w:r>
      <w:r w:rsidRPr="00DA2349">
        <w:rPr>
          <w:rFonts w:ascii="Courier New" w:hAnsi="Courier New" w:cs="Courier New"/>
        </w:rPr>
        <w:t>!!</w:t>
      </w:r>
    </w:p>
    <w:p w14:paraId="4348150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F5AB2A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13]----------------</w:t>
      </w:r>
      <w:proofErr w:type="gramEnd"/>
      <w:r w:rsidRPr="00DA2349">
        <w:rPr>
          <w:rFonts w:ascii="Courier New" w:hAnsi="Courier New" w:cs="Courier New"/>
        </w:rPr>
        <w:t>[0.070,0.672,2]</w:t>
      </w:r>
    </w:p>
    <w:p w14:paraId="1584DB6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呜</w:t>
      </w:r>
    </w:p>
    <w:p w14:paraId="24E2E33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F3400D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14]----------------</w:t>
      </w:r>
      <w:proofErr w:type="gramEnd"/>
      <w:r w:rsidRPr="00DA2349">
        <w:rPr>
          <w:rFonts w:ascii="Courier New" w:hAnsi="Courier New" w:cs="Courier New"/>
        </w:rPr>
        <w:t>[0.186,0.739,1]</w:t>
      </w:r>
    </w:p>
    <w:p w14:paraId="7911DB2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完</w:t>
      </w:r>
      <w:r w:rsidRPr="00DA2349">
        <w:rPr>
          <w:rFonts w:ascii="Courier New" w:hAnsi="Courier New" w:cs="Courier New"/>
        </w:rPr>
        <w:t>…</w:t>
      </w:r>
      <w:r w:rsidRPr="00DA2349">
        <w:rPr>
          <w:rFonts w:ascii="Courier New" w:hAnsi="Courier New" w:cs="Courier New"/>
        </w:rPr>
        <w:t>完蛋</w:t>
      </w:r>
      <w:r w:rsidRPr="00DA2349">
        <w:rPr>
          <w:rFonts w:ascii="Courier New" w:hAnsi="Courier New" w:cs="Courier New"/>
        </w:rPr>
        <w:t>…</w:t>
      </w:r>
    </w:p>
    <w:p w14:paraId="3D10475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好想死</w:t>
      </w:r>
      <w:r w:rsidRPr="00DA2349">
        <w:rPr>
          <w:rFonts w:ascii="Courier New" w:hAnsi="Courier New" w:cs="Courier New"/>
        </w:rPr>
        <w:t>…</w:t>
      </w:r>
    </w:p>
    <w:p w14:paraId="348DEA6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365B5A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FF596E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5.jpg]&lt;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7BAB560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[0.415,0.041,2]</w:t>
      </w:r>
    </w:p>
    <w:p w14:paraId="77109EF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半年前的队长与部下</w:t>
      </w:r>
    </w:p>
    <w:p w14:paraId="53AF41C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57B0CE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[0.945,0.097,1]</w:t>
      </w:r>
    </w:p>
    <w:p w14:paraId="5CAA570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已经不行了</w:t>
      </w:r>
      <w:r w:rsidRPr="00DA2349">
        <w:rPr>
          <w:rFonts w:ascii="Courier New" w:hAnsi="Courier New" w:cs="Courier New"/>
        </w:rPr>
        <w:t>…</w:t>
      </w:r>
    </w:p>
    <w:p w14:paraId="0DD8827B" w14:textId="2B9AF07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82" w:author="Ian Wang" w:date="2021-05-12T17:21:00Z">
        <w:r w:rsidRPr="00DA2349" w:rsidDel="008F3568">
          <w:rPr>
            <w:rFonts w:ascii="Courier New" w:hAnsi="Courier New" w:cs="Courier New" w:hint="eastAsia"/>
          </w:rPr>
          <w:delText>太难过了</w:delText>
        </w:r>
      </w:del>
      <w:ins w:id="83" w:author="Ian Wang" w:date="2021-05-12T17:21:00Z">
        <w:r w:rsidR="008F3568">
          <w:rPr>
            <w:rFonts w:ascii="Courier New" w:hAnsi="Courier New" w:cs="Courier New" w:hint="eastAsia"/>
          </w:rPr>
          <w:t>好难受</w:t>
        </w:r>
      </w:ins>
      <w:r w:rsidRPr="00DA2349">
        <w:rPr>
          <w:rFonts w:ascii="Courier New" w:hAnsi="Courier New" w:cs="Courier New"/>
        </w:rPr>
        <w:t>…</w:t>
      </w:r>
    </w:p>
    <w:p w14:paraId="4612563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8834CC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[0.560,0.088,1]</w:t>
      </w:r>
    </w:p>
    <w:p w14:paraId="702580B3" w14:textId="4963614B" w:rsidR="00DA2349" w:rsidRPr="00DA2349" w:rsidDel="008F3568" w:rsidRDefault="00DA2349" w:rsidP="00DA2349">
      <w:pPr>
        <w:pStyle w:val="PlainText"/>
        <w:rPr>
          <w:del w:id="84" w:author="Ian Wang" w:date="2021-05-12T17:21:00Z"/>
          <w:rFonts w:ascii="Courier New" w:hAnsi="Courier New" w:cs="Courier New"/>
        </w:rPr>
      </w:pPr>
      <w:del w:id="85" w:author="Ian Wang" w:date="2021-05-12T17:21:00Z">
        <w:r w:rsidRPr="00DA2349" w:rsidDel="008F3568">
          <w:rPr>
            <w:rFonts w:ascii="Courier New" w:hAnsi="Courier New" w:cs="Courier New"/>
          </w:rPr>
          <w:delText>这样的</w:delText>
        </w:r>
      </w:del>
    </w:p>
    <w:p w14:paraId="5D8C90ED" w14:textId="333C0F34" w:rsidR="008F3568" w:rsidRDefault="00DA2349" w:rsidP="00DA2349">
      <w:pPr>
        <w:pStyle w:val="PlainText"/>
        <w:rPr>
          <w:ins w:id="86" w:author="Ian Wang" w:date="2021-05-12T17:21:00Z"/>
          <w:rFonts w:ascii="Courier New" w:hAnsi="Courier New" w:cs="Courier New"/>
        </w:rPr>
      </w:pPr>
      <w:del w:id="87" w:author="Ian Wang" w:date="2021-05-12T17:21:00Z">
        <w:r w:rsidRPr="00DA2349" w:rsidDel="008F3568">
          <w:rPr>
            <w:rFonts w:ascii="Courier New" w:hAnsi="Courier New" w:cs="Courier New"/>
          </w:rPr>
          <w:delText>都不是我的身体</w:delText>
        </w:r>
        <w:r w:rsidRPr="00DA2349" w:rsidDel="008F3568">
          <w:rPr>
            <w:rFonts w:ascii="Courier New" w:hAnsi="Courier New" w:cs="Courier New"/>
          </w:rPr>
          <w:delText>…</w:delText>
        </w:r>
      </w:del>
      <w:ins w:id="88" w:author="Ian Wang" w:date="2021-05-12T17:21:00Z">
        <w:r w:rsidR="008F3568">
          <w:rPr>
            <w:rFonts w:ascii="Courier New" w:hAnsi="Courier New" w:cs="Courier New" w:hint="eastAsia"/>
          </w:rPr>
          <w:t>我的身体</w:t>
        </w:r>
      </w:ins>
    </w:p>
    <w:p w14:paraId="6276120C" w14:textId="6632D3D3" w:rsidR="008F3568" w:rsidRPr="00DA2349" w:rsidRDefault="008F3568" w:rsidP="00DA2349">
      <w:pPr>
        <w:pStyle w:val="PlainText"/>
        <w:rPr>
          <w:rFonts w:ascii="Courier New" w:hAnsi="Courier New" w:cs="Courier New" w:hint="eastAsia"/>
        </w:rPr>
      </w:pPr>
      <w:ins w:id="89" w:author="Ian Wang" w:date="2021-05-12T17:21:00Z">
        <w:r>
          <w:rPr>
            <w:rFonts w:ascii="Courier New" w:hAnsi="Courier New" w:cs="Courier New" w:hint="eastAsia"/>
          </w:rPr>
          <w:t>才不是这样的…</w:t>
        </w:r>
      </w:ins>
    </w:p>
    <w:p w14:paraId="1E63951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D5B9D3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[0.386,0.207,1]</w:t>
      </w:r>
    </w:p>
    <w:p w14:paraId="6EAB75EF" w14:textId="1A21EAD6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就算这样</w:t>
      </w:r>
      <w:ins w:id="90" w:author="Ian Wang" w:date="2021-05-12T17:39:00Z">
        <w:r w:rsidR="00AC465B">
          <w:rPr>
            <w:rFonts w:ascii="Courier New" w:hAnsi="Courier New" w:cs="Courier New" w:hint="eastAsia"/>
          </w:rPr>
          <w:t>苟</w:t>
        </w:r>
      </w:ins>
      <w:r w:rsidRPr="00DA2349">
        <w:rPr>
          <w:rFonts w:ascii="Courier New" w:hAnsi="Courier New" w:cs="Courier New"/>
        </w:rPr>
        <w:t>活着</w:t>
      </w:r>
    </w:p>
    <w:p w14:paraId="42D8571F" w14:textId="491B95D0" w:rsidR="00DA2349" w:rsidRPr="00DA2349" w:rsidRDefault="00DA2349" w:rsidP="00DA2349">
      <w:pPr>
        <w:pStyle w:val="PlainText"/>
        <w:rPr>
          <w:rFonts w:ascii="Courier New" w:hAnsi="Courier New" w:cs="Courier New" w:hint="eastAsia"/>
        </w:rPr>
      </w:pPr>
      <w:r w:rsidRPr="00DA2349">
        <w:rPr>
          <w:rFonts w:ascii="Courier New" w:hAnsi="Courier New" w:cs="Courier New"/>
        </w:rPr>
        <w:t>也只</w:t>
      </w:r>
      <w:ins w:id="91" w:author="Ian Wang" w:date="2021-05-12T17:22:00Z">
        <w:r w:rsidR="0029617F">
          <w:rPr>
            <w:rFonts w:ascii="Courier New" w:hAnsi="Courier New" w:cs="Courier New" w:hint="eastAsia"/>
          </w:rPr>
          <w:t>是</w:t>
        </w:r>
      </w:ins>
      <w:del w:id="92" w:author="Ian Wang" w:date="2021-05-12T17:22:00Z">
        <w:r w:rsidRPr="00DA2349" w:rsidDel="0029617F">
          <w:rPr>
            <w:rFonts w:ascii="Courier New" w:hAnsi="Courier New" w:cs="Courier New"/>
          </w:rPr>
          <w:delText>会</w:delText>
        </w:r>
      </w:del>
    </w:p>
    <w:p w14:paraId="00931F80" w14:textId="2DEC355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93" w:author="Ian Wang" w:date="2021-05-12T17:22:00Z">
        <w:r w:rsidRPr="00DA2349" w:rsidDel="0029617F">
          <w:rPr>
            <w:rFonts w:ascii="Courier New" w:hAnsi="Courier New" w:cs="Courier New"/>
          </w:rPr>
          <w:delText>造成</w:delText>
        </w:r>
      </w:del>
      <w:r w:rsidRPr="00DA2349">
        <w:rPr>
          <w:rFonts w:ascii="Courier New" w:hAnsi="Courier New" w:cs="Courier New"/>
        </w:rPr>
        <w:t>你的负担</w:t>
      </w:r>
      <w:ins w:id="94" w:author="Ian Wang" w:date="2021-05-12T17:24:00Z">
        <w:r w:rsidR="0029617F">
          <w:rPr>
            <w:rFonts w:ascii="Courier New" w:hAnsi="Courier New" w:cs="Courier New" w:hint="eastAsia"/>
          </w:rPr>
          <w:t>罢了</w:t>
        </w:r>
      </w:ins>
      <w:r w:rsidRPr="00DA2349">
        <w:rPr>
          <w:rFonts w:ascii="Courier New" w:hAnsi="Courier New" w:cs="Courier New"/>
        </w:rPr>
        <w:t>…</w:t>
      </w:r>
    </w:p>
    <w:p w14:paraId="272C1FC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2CD056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[0.185,0.083,1]</w:t>
      </w:r>
    </w:p>
    <w:p w14:paraId="6E55A83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要是你稍微能够</w:t>
      </w:r>
    </w:p>
    <w:p w14:paraId="6722E29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为我着想的话</w:t>
      </w:r>
    </w:p>
    <w:p w14:paraId="405C16C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不如现在就把我杀掉吧</w:t>
      </w:r>
      <w:r w:rsidRPr="00DA2349">
        <w:rPr>
          <w:rFonts w:ascii="Courier New" w:hAnsi="Courier New" w:cs="Courier New"/>
        </w:rPr>
        <w:t>…</w:t>
      </w:r>
    </w:p>
    <w:p w14:paraId="27E261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2CFC8D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[0.254,0.646,1]</w:t>
      </w:r>
    </w:p>
    <w:p w14:paraId="68581314" w14:textId="33043C9F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对不起队长</w:t>
      </w:r>
    </w:p>
    <w:p w14:paraId="15E0CA9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BC90B5F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[0.124,0.702,1]</w:t>
      </w:r>
    </w:p>
    <w:p w14:paraId="1AC639C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唯独这个命令</w:t>
      </w:r>
    </w:p>
    <w:p w14:paraId="41A2F097" w14:textId="51DD4B8C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</w:t>
      </w:r>
      <w:ins w:id="95" w:author="Ian Wang" w:date="2021-05-12T17:22:00Z">
        <w:r w:rsidR="0029617F">
          <w:rPr>
            <w:rFonts w:ascii="Courier New" w:hAnsi="Courier New" w:cs="Courier New" w:hint="eastAsia"/>
          </w:rPr>
          <w:t>拒</w:t>
        </w:r>
      </w:ins>
      <w:r w:rsidRPr="00DA2349">
        <w:rPr>
          <w:rFonts w:ascii="Courier New" w:hAnsi="Courier New" w:cs="Courier New"/>
        </w:rPr>
        <w:t>不服从</w:t>
      </w:r>
      <w:del w:id="96" w:author="Ian Wang" w:date="2021-05-12T17:23:00Z">
        <w:r w:rsidRPr="00DA2349" w:rsidDel="0029617F">
          <w:rPr>
            <w:rFonts w:ascii="Courier New" w:hAnsi="Courier New" w:cs="Courier New"/>
          </w:rPr>
          <w:delText>哦</w:delText>
        </w:r>
      </w:del>
      <w:r w:rsidRPr="00DA2349">
        <w:rPr>
          <w:rFonts w:ascii="Courier New" w:hAnsi="Courier New" w:cs="Courier New"/>
        </w:rPr>
        <w:t>…</w:t>
      </w:r>
    </w:p>
    <w:p w14:paraId="22F4A94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F0EA2C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F8820B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6.jpg]&lt;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745BAD3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[0.781,0.031,2]</w:t>
      </w:r>
    </w:p>
    <w:p w14:paraId="7C114C0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半年后沮丧的队长和努力鼓励的部下</w:t>
      </w:r>
    </w:p>
    <w:p w14:paraId="3E9DBC9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45810C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[0.920,0.117,2]</w:t>
      </w:r>
    </w:p>
    <w:p w14:paraId="0188265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打起精神来呀</w:t>
      </w:r>
    </w:p>
    <w:p w14:paraId="5F33AA1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</w:t>
      </w:r>
      <w:r w:rsidRPr="00DA2349">
        <w:rPr>
          <w:rFonts w:ascii="Courier New" w:hAnsi="Courier New" w:cs="Courier New"/>
        </w:rPr>
        <w:t>~!!</w:t>
      </w:r>
    </w:p>
    <w:p w14:paraId="5C1180C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6858B9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[0.703,0.159,2]</w:t>
      </w:r>
    </w:p>
    <w:p w14:paraId="6C47DB2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不管是谁</w:t>
      </w:r>
    </w:p>
    <w:p w14:paraId="1BAFE1E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都会有</w:t>
      </w:r>
    </w:p>
    <w:p w14:paraId="457945E3" w14:textId="01943D1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这种时候</w:t>
      </w:r>
      <w:ins w:id="97" w:author="Ian Wang" w:date="2021-05-12T17:24:00Z">
        <w:r w:rsidR="0029617F">
          <w:rPr>
            <w:rFonts w:ascii="Courier New" w:hAnsi="Courier New" w:cs="Courier New" w:hint="eastAsia"/>
          </w:rPr>
          <w:t>的</w:t>
        </w:r>
      </w:ins>
      <w:r w:rsidRPr="00DA2349">
        <w:rPr>
          <w:rFonts w:ascii="Courier New" w:hAnsi="Courier New" w:cs="Courier New"/>
        </w:rPr>
        <w:t>!!</w:t>
      </w:r>
    </w:p>
    <w:p w14:paraId="587AE47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D9A87C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[0.548,0.107,2]</w:t>
      </w:r>
    </w:p>
    <w:p w14:paraId="2C570CF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别灰心别灰心</w:t>
      </w:r>
      <w:r w:rsidRPr="00DA2349">
        <w:rPr>
          <w:rFonts w:ascii="Courier New" w:hAnsi="Courier New" w:cs="Courier New"/>
        </w:rPr>
        <w:t>!!</w:t>
      </w:r>
    </w:p>
    <w:p w14:paraId="22996AB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只是</w:t>
      </w:r>
    </w:p>
    <w:p w14:paraId="72A012DF" w14:textId="44471D86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有点紧张了啦</w:t>
      </w:r>
    </w:p>
    <w:p w14:paraId="0200E2C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下次一定会</w:t>
      </w:r>
    </w:p>
    <w:p w14:paraId="7708F08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更熟练的</w:t>
      </w:r>
      <w:r w:rsidRPr="00DA2349">
        <w:rPr>
          <w:rFonts w:ascii="Courier New" w:hAnsi="Courier New" w:cs="Courier New"/>
        </w:rPr>
        <w:t>!!</w:t>
      </w:r>
    </w:p>
    <w:p w14:paraId="2D00CED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30B6CC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[0.251,0.126,2]</w:t>
      </w:r>
    </w:p>
    <w:p w14:paraId="3858553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来、抬起头</w:t>
      </w:r>
    </w:p>
    <w:p w14:paraId="2FC94FA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来吧</w:t>
      </w:r>
      <w:r w:rsidRPr="00DA2349">
        <w:rPr>
          <w:rFonts w:ascii="Courier New" w:hAnsi="Courier New" w:cs="Courier New"/>
        </w:rPr>
        <w:t>!</w:t>
      </w:r>
    </w:p>
    <w:p w14:paraId="5900C5F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根本就没有什么</w:t>
      </w:r>
    </w:p>
    <w:p w14:paraId="0DB7F6A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好沮丧的哦</w:t>
      </w:r>
      <w:r w:rsidRPr="00DA2349">
        <w:rPr>
          <w:rFonts w:ascii="Courier New" w:hAnsi="Courier New" w:cs="Courier New"/>
        </w:rPr>
        <w:t>~!!</w:t>
      </w:r>
    </w:p>
    <w:p w14:paraId="657DBDD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3E950F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[0.366,0.434,2]</w:t>
      </w:r>
    </w:p>
    <w:p w14:paraId="48D364A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好想死</w:t>
      </w:r>
      <w:r w:rsidRPr="00DA2349">
        <w:rPr>
          <w:rFonts w:ascii="Courier New" w:hAnsi="Courier New" w:cs="Courier New"/>
        </w:rPr>
        <w:t>…</w:t>
      </w:r>
    </w:p>
    <w:p w14:paraId="70CA17F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407284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1A08D2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7.jpg]&lt;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3753B97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[0.449,0.018,2]</w:t>
      </w:r>
    </w:p>
    <w:p w14:paraId="21FF7309" w14:textId="77777777" w:rsidR="00DA2349" w:rsidRPr="00DA2349" w:rsidRDefault="00DA2349" w:rsidP="00DA2349">
      <w:pPr>
        <w:pStyle w:val="PlainText"/>
        <w:rPr>
          <w:rFonts w:ascii="Courier New" w:hAnsi="Courier New" w:cs="Courier New" w:hint="eastAsia"/>
        </w:rPr>
      </w:pPr>
      <w:r w:rsidRPr="00DA2349">
        <w:rPr>
          <w:rFonts w:ascii="Courier New" w:hAnsi="Courier New" w:cs="Courier New"/>
        </w:rPr>
        <w:t>队长和部下的早晨</w:t>
      </w:r>
      <w:del w:id="98" w:author="Ian Wang" w:date="2021-05-12T17:25:00Z">
        <w:r w:rsidRPr="00DA2349" w:rsidDel="0029617F">
          <w:rPr>
            <w:rFonts w:ascii="Courier New" w:hAnsi="Courier New" w:cs="Courier New"/>
          </w:rPr>
          <w:delText>漫</w:delText>
        </w:r>
      </w:del>
    </w:p>
    <w:p w14:paraId="5FECE17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D92206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[0.715,0.075,2]</w:t>
      </w:r>
    </w:p>
    <w:p w14:paraId="09F182D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已经</w:t>
      </w:r>
    </w:p>
    <w:p w14:paraId="1134EB71" w14:textId="12D9E8B4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99" w:author="Ian Wang" w:date="2021-05-12T17:25:00Z">
        <w:r w:rsidRPr="00DA2349" w:rsidDel="0029617F">
          <w:rPr>
            <w:rFonts w:ascii="Courier New" w:hAnsi="Courier New" w:cs="Courier New" w:hint="eastAsia"/>
          </w:rPr>
          <w:delText>做完</w:delText>
        </w:r>
      </w:del>
      <w:ins w:id="100" w:author="Ian Wang" w:date="2021-05-12T17:25:00Z">
        <w:r w:rsidR="0029617F">
          <w:rPr>
            <w:rFonts w:ascii="Courier New" w:hAnsi="Courier New" w:cs="Courier New" w:hint="eastAsia"/>
          </w:rPr>
          <w:t>打理好</w:t>
        </w:r>
      </w:ins>
      <w:r w:rsidRPr="00DA2349">
        <w:rPr>
          <w:rFonts w:ascii="Courier New" w:hAnsi="Courier New" w:cs="Courier New"/>
        </w:rPr>
        <w:t>了哦</w:t>
      </w:r>
      <w:r w:rsidRPr="00DA2349">
        <w:rPr>
          <w:rFonts w:ascii="Courier New" w:hAnsi="Courier New" w:cs="Courier New"/>
        </w:rPr>
        <w:t>~</w:t>
      </w:r>
    </w:p>
    <w:p w14:paraId="3638FB2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30814B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[0.505,0.257,2]</w:t>
      </w:r>
    </w:p>
    <w:p w14:paraId="280F422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得意作</w:t>
      </w:r>
    </w:p>
    <w:p w14:paraId="6C6A1A0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D745C8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[0.419,0.082,2]</w:t>
      </w:r>
    </w:p>
    <w:p w14:paraId="340F4C1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被大男人</w:t>
      </w:r>
      <w:r w:rsidRPr="00DA2349">
        <w:rPr>
          <w:rFonts w:ascii="Courier New" w:hAnsi="Courier New" w:cs="Courier New"/>
        </w:rPr>
        <w:t>(</w:t>
      </w:r>
      <w:r w:rsidRPr="00DA2349">
        <w:rPr>
          <w:rFonts w:ascii="Courier New" w:hAnsi="Courier New" w:cs="Courier New"/>
        </w:rPr>
        <w:t>身高方面</w:t>
      </w:r>
      <w:r w:rsidRPr="00DA2349">
        <w:rPr>
          <w:rFonts w:ascii="Courier New" w:hAnsi="Courier New" w:cs="Courier New"/>
        </w:rPr>
        <w:t>)</w:t>
      </w:r>
    </w:p>
    <w:p w14:paraId="49E6D10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打扮成这副样子</w:t>
      </w:r>
    </w:p>
    <w:p w14:paraId="36EE5FC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完全理解不了</w:t>
      </w:r>
      <w:r w:rsidRPr="00DA2349">
        <w:rPr>
          <w:rFonts w:ascii="Courier New" w:hAnsi="Courier New" w:cs="Courier New"/>
        </w:rPr>
        <w:t xml:space="preserve"> </w:t>
      </w:r>
    </w:p>
    <w:p w14:paraId="71DDF5E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B3005E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[0.229,0.072,2]</w:t>
      </w:r>
    </w:p>
    <w:p w14:paraId="2C600893" w14:textId="5C5598C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lastRenderedPageBreak/>
        <w:t>虽然</w:t>
      </w:r>
      <w:ins w:id="101" w:author="Ian Wang" w:date="2021-05-12T17:41:00Z">
        <w:r w:rsidR="00AC465B">
          <w:rPr>
            <w:rFonts w:ascii="Courier New" w:hAnsi="Courier New" w:cs="Courier New" w:hint="eastAsia"/>
          </w:rPr>
          <w:t>表面</w:t>
        </w:r>
      </w:ins>
      <w:r w:rsidRPr="00DA2349">
        <w:rPr>
          <w:rFonts w:ascii="Courier New" w:hAnsi="Courier New" w:cs="Courier New"/>
        </w:rPr>
        <w:t>看上去</w:t>
      </w:r>
      <w:del w:id="102" w:author="Ian Wang" w:date="2021-05-12T17:41:00Z">
        <w:r w:rsidRPr="00DA2349" w:rsidDel="00AC465B">
          <w:rPr>
            <w:rFonts w:ascii="Courier New" w:hAnsi="Courier New" w:cs="Courier New"/>
          </w:rPr>
          <w:delText>像是</w:delText>
        </w:r>
      </w:del>
      <w:r w:rsidRPr="00DA2349">
        <w:rPr>
          <w:rFonts w:ascii="Courier New" w:hAnsi="Courier New" w:cs="Courier New"/>
        </w:rPr>
        <w:t>没有</w:t>
      </w:r>
    </w:p>
    <w:p w14:paraId="7B35C125" w14:textId="026D37C5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什么</w:t>
      </w:r>
      <w:del w:id="103" w:author="Ian Wang" w:date="2021-05-12T17:41:00Z">
        <w:r w:rsidRPr="00DA2349" w:rsidDel="00AC465B">
          <w:rPr>
            <w:rFonts w:ascii="Courier New" w:hAnsi="Courier New" w:cs="Courier New" w:hint="eastAsia"/>
          </w:rPr>
          <w:delText>问题</w:delText>
        </w:r>
      </w:del>
      <w:ins w:id="104" w:author="Ian Wang" w:date="2021-05-12T17:41:00Z">
        <w:r w:rsidR="00AC465B">
          <w:rPr>
            <w:rFonts w:ascii="Courier New" w:hAnsi="Courier New" w:cs="Courier New" w:hint="eastAsia"/>
          </w:rPr>
          <w:t>异常</w:t>
        </w:r>
      </w:ins>
      <w:r w:rsidRPr="00DA2349">
        <w:rPr>
          <w:rFonts w:ascii="Courier New" w:hAnsi="Courier New" w:cs="Courier New"/>
        </w:rPr>
        <w:t>、</w:t>
      </w:r>
    </w:p>
    <w:p w14:paraId="583FAF29" w14:textId="556C3491" w:rsidR="00DA2349" w:rsidRPr="00DA2349" w:rsidRDefault="00746A29" w:rsidP="00DA2349">
      <w:pPr>
        <w:pStyle w:val="PlainText"/>
        <w:rPr>
          <w:rFonts w:ascii="Courier New" w:hAnsi="Courier New" w:cs="Courier New"/>
        </w:rPr>
      </w:pPr>
      <w:ins w:id="105" w:author="Ian Wang" w:date="2021-05-12T17:50:00Z">
        <w:r>
          <w:rPr>
            <w:rFonts w:ascii="Courier New" w:hAnsi="Courier New" w:cs="Courier New" w:hint="eastAsia"/>
          </w:rPr>
          <w:t>但</w:t>
        </w:r>
      </w:ins>
      <w:del w:id="106" w:author="Ian Wang" w:date="2021-05-12T17:49:00Z">
        <w:r w:rsidR="00DA2349" w:rsidRPr="00DA2349" w:rsidDel="00746A29">
          <w:rPr>
            <w:rFonts w:ascii="Courier New" w:hAnsi="Courier New" w:cs="Courier New"/>
          </w:rPr>
          <w:delText>其实</w:delText>
        </w:r>
      </w:del>
      <w:r w:rsidR="00DA2349" w:rsidRPr="00DA2349">
        <w:rPr>
          <w:rFonts w:ascii="Courier New" w:hAnsi="Courier New" w:cs="Courier New"/>
        </w:rPr>
        <w:t>这家伙</w:t>
      </w:r>
      <w:ins w:id="107" w:author="Ian Wang" w:date="2021-05-12T17:50:00Z">
        <w:r>
          <w:rPr>
            <w:rFonts w:ascii="Courier New" w:hAnsi="Courier New" w:cs="Courier New" w:hint="eastAsia"/>
          </w:rPr>
          <w:t>其实</w:t>
        </w:r>
      </w:ins>
      <w:r w:rsidR="00DA2349" w:rsidRPr="00DA2349">
        <w:rPr>
          <w:rFonts w:ascii="Courier New" w:hAnsi="Courier New" w:cs="Courier New"/>
        </w:rPr>
        <w:t>也是因为战争</w:t>
      </w:r>
    </w:p>
    <w:p w14:paraId="1E2FA884" w14:textId="44197E72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导致精神上</w:t>
      </w:r>
      <w:del w:id="108" w:author="Ian Wang" w:date="2021-05-12T17:41:00Z">
        <w:r w:rsidRPr="00DA2349" w:rsidDel="00AC465B">
          <w:rPr>
            <w:rFonts w:ascii="Courier New" w:hAnsi="Courier New" w:cs="Courier New" w:hint="eastAsia"/>
          </w:rPr>
          <w:delText>有</w:delText>
        </w:r>
      </w:del>
      <w:ins w:id="109" w:author="Ian Wang" w:date="2021-05-12T17:41:00Z">
        <w:r w:rsidR="00AC465B">
          <w:rPr>
            <w:rFonts w:ascii="Courier New" w:hAnsi="Courier New" w:cs="Courier New" w:hint="eastAsia"/>
          </w:rPr>
          <w:t>出现</w:t>
        </w:r>
      </w:ins>
      <w:ins w:id="110" w:author="Ian Wang" w:date="2021-05-12T17:42:00Z">
        <w:r w:rsidR="00AC465B">
          <w:rPr>
            <w:rFonts w:ascii="Courier New" w:hAnsi="Courier New" w:cs="Courier New" w:hint="eastAsia"/>
          </w:rPr>
          <w:t>问题</w:t>
        </w:r>
      </w:ins>
      <w:del w:id="111" w:author="Ian Wang" w:date="2021-05-12T17:42:00Z">
        <w:r w:rsidRPr="00DA2349" w:rsidDel="00AC465B">
          <w:rPr>
            <w:rFonts w:ascii="Courier New" w:hAnsi="Courier New" w:cs="Courier New"/>
          </w:rPr>
          <w:delText>障</w:delText>
        </w:r>
      </w:del>
      <w:del w:id="112" w:author="Ian Wang" w:date="2021-05-12T17:41:00Z">
        <w:r w:rsidRPr="00DA2349" w:rsidDel="00AC465B">
          <w:rPr>
            <w:rFonts w:ascii="Courier New" w:hAnsi="Courier New" w:cs="Courier New"/>
          </w:rPr>
          <w:delText>碍</w:delText>
        </w:r>
      </w:del>
      <w:r w:rsidRPr="00DA2349">
        <w:rPr>
          <w:rFonts w:ascii="Courier New" w:hAnsi="Courier New" w:cs="Courier New"/>
        </w:rPr>
        <w:t>的</w:t>
      </w:r>
    </w:p>
    <w:p w14:paraId="256083A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一个普普通通的人吗</w:t>
      </w:r>
      <w:r w:rsidRPr="00DA2349">
        <w:rPr>
          <w:rFonts w:ascii="Courier New" w:hAnsi="Courier New" w:cs="Courier New"/>
        </w:rPr>
        <w:t>…</w:t>
      </w:r>
    </w:p>
    <w:p w14:paraId="02A7844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F8931E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[0.360,0.426,2]</w:t>
      </w:r>
    </w:p>
    <w:p w14:paraId="7D4CAD5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害怕地什么都不敢说</w:t>
      </w:r>
    </w:p>
    <w:p w14:paraId="01A37A9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7A3AAE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[0.295,0.527,2]</w:t>
      </w:r>
    </w:p>
    <w:p w14:paraId="5CE15AC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超合适</w:t>
      </w:r>
    </w:p>
    <w:p w14:paraId="4C6391E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2E0309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[0.075,0.763,2]</w:t>
      </w:r>
    </w:p>
    <w:p w14:paraId="0DB3FDA0" w14:textId="598058B8" w:rsidR="00DA2349" w:rsidRPr="00DA2349" w:rsidRDefault="0029617F" w:rsidP="00DA2349">
      <w:pPr>
        <w:pStyle w:val="PlainText"/>
        <w:rPr>
          <w:rFonts w:ascii="Courier New" w:hAnsi="Courier New" w:cs="Courier New"/>
        </w:rPr>
      </w:pPr>
      <w:ins w:id="113" w:author="Ian Wang" w:date="2021-05-12T17:26:00Z">
        <w:r>
          <w:rPr>
            <w:rFonts w:ascii="Courier New" w:hAnsi="Courier New" w:cs="Courier New" w:hint="eastAsia"/>
          </w:rPr>
          <w:t>并</w:t>
        </w:r>
      </w:ins>
      <w:r w:rsidR="00DA2349" w:rsidRPr="00DA2349">
        <w:rPr>
          <w:rFonts w:ascii="Courier New" w:hAnsi="Courier New" w:cs="Courier New"/>
        </w:rPr>
        <w:t>没有什么特别的意思</w:t>
      </w:r>
    </w:p>
    <w:p w14:paraId="4D15998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0AF7E9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7979F8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8.jpg]&lt;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0ECFB48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[0.429,0.024,2]</w:t>
      </w:r>
    </w:p>
    <w:p w14:paraId="514D07E4" w14:textId="4D6A5836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队长和部下</w:t>
      </w:r>
      <w:ins w:id="114" w:author="Ian Wang" w:date="2021-05-12T17:27:00Z">
        <w:r w:rsidR="0029617F">
          <w:rPr>
            <w:rFonts w:ascii="Courier New" w:hAnsi="Courier New" w:cs="Courier New" w:hint="eastAsia"/>
          </w:rPr>
          <w:t>关于</w:t>
        </w:r>
      </w:ins>
      <w:del w:id="115" w:author="Ian Wang" w:date="2021-05-12T17:26:00Z">
        <w:r w:rsidRPr="00DA2349" w:rsidDel="0029617F">
          <w:rPr>
            <w:rFonts w:ascii="Courier New" w:hAnsi="Courier New" w:cs="Courier New"/>
          </w:rPr>
          <w:delText>的</w:delText>
        </w:r>
      </w:del>
      <w:r w:rsidRPr="00DA2349">
        <w:rPr>
          <w:rFonts w:ascii="Courier New" w:hAnsi="Courier New" w:cs="Courier New"/>
        </w:rPr>
        <w:t>洋服</w:t>
      </w:r>
      <w:ins w:id="116" w:author="Ian Wang" w:date="2021-05-12T17:27:00Z">
        <w:r w:rsidR="0029617F">
          <w:rPr>
            <w:rFonts w:ascii="Courier New" w:hAnsi="Courier New" w:cs="Courier New" w:hint="eastAsia"/>
          </w:rPr>
          <w:t>的</w:t>
        </w:r>
      </w:ins>
      <w:r w:rsidRPr="00DA2349">
        <w:rPr>
          <w:rFonts w:ascii="Courier New" w:hAnsi="Courier New" w:cs="Courier New"/>
        </w:rPr>
        <w:t>故事</w:t>
      </w:r>
      <w:r w:rsidRPr="00DA2349">
        <w:rPr>
          <w:rFonts w:ascii="Cambria Math" w:hAnsi="Cambria Math" w:cs="Cambria Math"/>
        </w:rPr>
        <w:t>①</w:t>
      </w:r>
    </w:p>
    <w:p w14:paraId="13348AC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1BD8D3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[0.951,0.617,2]</w:t>
      </w:r>
    </w:p>
    <w:p w14:paraId="3FDEB63E" w14:textId="062A7A5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还是一如既往</w:t>
      </w:r>
      <w:ins w:id="117" w:author="Ian Wang" w:date="2021-05-12T17:27:00Z">
        <w:r w:rsidR="0029617F">
          <w:rPr>
            <w:rFonts w:ascii="Courier New" w:hAnsi="Courier New" w:cs="Courier New" w:hint="eastAsia"/>
          </w:rPr>
          <w:t>地</w:t>
        </w:r>
      </w:ins>
    </w:p>
    <w:p w14:paraId="5E0244C2" w14:textId="6357EFC0" w:rsidR="00DA2349" w:rsidRPr="00DA2349" w:rsidRDefault="00DA2349" w:rsidP="00DA2349">
      <w:pPr>
        <w:pStyle w:val="PlainText"/>
        <w:rPr>
          <w:rFonts w:ascii="Courier New" w:hAnsi="Courier New" w:cs="Courier New" w:hint="eastAsia"/>
        </w:rPr>
      </w:pPr>
      <w:del w:id="118" w:author="Ian Wang" w:date="2021-05-12T17:27:00Z">
        <w:r w:rsidRPr="00DA2349" w:rsidDel="0029617F">
          <w:rPr>
            <w:rFonts w:ascii="Courier New" w:hAnsi="Courier New" w:cs="Courier New" w:hint="eastAsia"/>
          </w:rPr>
          <w:delText>理解不能</w:delText>
        </w:r>
      </w:del>
      <w:ins w:id="119" w:author="Ian Wang" w:date="2021-05-12T17:27:00Z">
        <w:r w:rsidR="0029617F">
          <w:rPr>
            <w:rFonts w:ascii="Courier New" w:hAnsi="Courier New" w:cs="Courier New" w:hint="eastAsia"/>
          </w:rPr>
          <w:t>无法理解</w:t>
        </w:r>
      </w:ins>
    </w:p>
    <w:p w14:paraId="1814B75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这家伙对服饰的</w:t>
      </w:r>
    </w:p>
    <w:p w14:paraId="6DC98D6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选择</w:t>
      </w:r>
    </w:p>
    <w:p w14:paraId="684235E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F1AD36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[0.680,0.627,1]</w:t>
      </w:r>
    </w:p>
    <w:p w14:paraId="532E0E1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到底是从哪里</w:t>
      </w:r>
    </w:p>
    <w:p w14:paraId="28E01846" w14:textId="235B5D8D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120" w:author="Ian Wang" w:date="2021-05-12T17:27:00Z">
        <w:r w:rsidRPr="00DA2349" w:rsidDel="0029617F">
          <w:rPr>
            <w:rFonts w:ascii="Courier New" w:hAnsi="Courier New" w:cs="Courier New" w:hint="eastAsia"/>
          </w:rPr>
          <w:delText>取</w:delText>
        </w:r>
      </w:del>
      <w:ins w:id="121" w:author="Ian Wang" w:date="2021-05-12T17:27:00Z">
        <w:r w:rsidR="0029617F">
          <w:rPr>
            <w:rFonts w:ascii="Courier New" w:hAnsi="Courier New" w:cs="Courier New" w:hint="eastAsia"/>
          </w:rPr>
          <w:t>翻</w:t>
        </w:r>
      </w:ins>
      <w:r w:rsidRPr="00DA2349">
        <w:rPr>
          <w:rFonts w:ascii="Courier New" w:hAnsi="Courier New" w:cs="Courier New"/>
        </w:rPr>
        <w:t>出来的</w:t>
      </w:r>
    </w:p>
    <w:p w14:paraId="380FEF9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这套衣服</w:t>
      </w:r>
      <w:r w:rsidRPr="00DA2349">
        <w:rPr>
          <w:rFonts w:ascii="Courier New" w:hAnsi="Courier New" w:cs="Courier New"/>
        </w:rPr>
        <w:t>…</w:t>
      </w:r>
    </w:p>
    <w:p w14:paraId="5666B27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CD8834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[0.528,0.723,1]</w:t>
      </w:r>
    </w:p>
    <w:p w14:paraId="5931EA2D" w14:textId="4B2B38F0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真</w:t>
      </w:r>
      <w:del w:id="122" w:author="Ian Wang" w:date="2021-05-12T17:27:00Z">
        <w:r w:rsidRPr="00DA2349" w:rsidDel="0029617F">
          <w:rPr>
            <w:rFonts w:ascii="Courier New" w:hAnsi="Courier New" w:cs="Courier New" w:hint="eastAsia"/>
          </w:rPr>
          <w:delText>搭配</w:delText>
        </w:r>
      </w:del>
      <w:ins w:id="123" w:author="Ian Wang" w:date="2021-05-12T17:27:00Z">
        <w:r w:rsidR="0029617F">
          <w:rPr>
            <w:rFonts w:ascii="Courier New" w:hAnsi="Courier New" w:cs="Courier New" w:hint="eastAsia"/>
          </w:rPr>
          <w:t>适合</w:t>
        </w:r>
      </w:ins>
    </w:p>
    <w:p w14:paraId="6AF1ABF1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545E367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[0.759,0.829,2]</w:t>
      </w:r>
    </w:p>
    <w:p w14:paraId="3D5C14B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微笑</w:t>
      </w:r>
    </w:p>
    <w:p w14:paraId="1093DE7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3CA4C3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[0.500,0.938,2]</w:t>
      </w:r>
    </w:p>
    <w:p w14:paraId="52DB347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微笑</w:t>
      </w:r>
    </w:p>
    <w:p w14:paraId="3E78D2E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C3FFD07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[0.095,0.812,1]</w:t>
      </w:r>
    </w:p>
    <w:p w14:paraId="7DDABAD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他自己本人</w:t>
      </w:r>
    </w:p>
    <w:p w14:paraId="4B3F17B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却每天都穿着</w:t>
      </w:r>
    </w:p>
    <w:p w14:paraId="4E7D64C7" w14:textId="43EE347A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同样的衣服</w:t>
      </w:r>
      <w:ins w:id="124" w:author="Ian Wang" w:date="2021-05-12T17:28:00Z">
        <w:r w:rsidR="0029617F">
          <w:rPr>
            <w:rFonts w:ascii="Courier New" w:hAnsi="Courier New" w:cs="Courier New" w:hint="eastAsia"/>
          </w:rPr>
          <w:t>呢</w:t>
        </w:r>
      </w:ins>
      <w:r w:rsidRPr="00DA2349">
        <w:rPr>
          <w:rFonts w:ascii="Courier New" w:hAnsi="Courier New" w:cs="Courier New"/>
        </w:rPr>
        <w:t>…</w:t>
      </w:r>
    </w:p>
    <w:p w14:paraId="3B9000F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E81889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A624E5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&gt;&gt;&gt;&gt;&gt;&gt;&gt;&gt;[</w:t>
      </w:r>
      <w:proofErr w:type="gramStart"/>
      <w:r w:rsidRPr="00DA2349">
        <w:rPr>
          <w:rFonts w:ascii="Courier New" w:hAnsi="Courier New" w:cs="Courier New"/>
        </w:rPr>
        <w:t>9.jpg]&lt;</w:t>
      </w:r>
      <w:proofErr w:type="gramEnd"/>
      <w:r w:rsidRPr="00DA2349">
        <w:rPr>
          <w:rFonts w:ascii="Courier New" w:hAnsi="Courier New" w:cs="Courier New"/>
        </w:rPr>
        <w:t>&lt;&lt;&lt;&lt;&lt;&lt;&lt;</w:t>
      </w:r>
    </w:p>
    <w:p w14:paraId="58653E7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1]----------------</w:t>
      </w:r>
      <w:proofErr w:type="gramEnd"/>
      <w:r w:rsidRPr="00DA2349">
        <w:rPr>
          <w:rFonts w:ascii="Courier New" w:hAnsi="Courier New" w:cs="Courier New"/>
        </w:rPr>
        <w:t>[0.429,0.029,2]</w:t>
      </w:r>
    </w:p>
    <w:p w14:paraId="3F1B5984" w14:textId="0DE96099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队长和部下</w:t>
      </w:r>
      <w:ins w:id="125" w:author="Ian Wang" w:date="2021-05-12T17:28:00Z">
        <w:r w:rsidR="0029617F">
          <w:rPr>
            <w:rFonts w:ascii="Courier New" w:hAnsi="Courier New" w:cs="Courier New" w:hint="eastAsia"/>
          </w:rPr>
          <w:t>关于</w:t>
        </w:r>
      </w:ins>
      <w:del w:id="126" w:author="Ian Wang" w:date="2021-05-12T17:28:00Z">
        <w:r w:rsidRPr="00DA2349" w:rsidDel="0029617F">
          <w:rPr>
            <w:rFonts w:ascii="Courier New" w:hAnsi="Courier New" w:cs="Courier New"/>
          </w:rPr>
          <w:delText>的</w:delText>
        </w:r>
      </w:del>
      <w:r w:rsidRPr="00DA2349">
        <w:rPr>
          <w:rFonts w:ascii="Courier New" w:hAnsi="Courier New" w:cs="Courier New"/>
        </w:rPr>
        <w:t>洋服</w:t>
      </w:r>
      <w:ins w:id="127" w:author="Ian Wang" w:date="2021-05-12T17:28:00Z">
        <w:r w:rsidR="0029617F">
          <w:rPr>
            <w:rFonts w:ascii="Courier New" w:hAnsi="Courier New" w:cs="Courier New" w:hint="eastAsia"/>
          </w:rPr>
          <w:t>的</w:t>
        </w:r>
      </w:ins>
      <w:r w:rsidRPr="00DA2349">
        <w:rPr>
          <w:rFonts w:ascii="Courier New" w:hAnsi="Courier New" w:cs="Courier New"/>
        </w:rPr>
        <w:t>故事</w:t>
      </w:r>
      <w:r w:rsidRPr="00DA2349">
        <w:rPr>
          <w:rFonts w:ascii="Cambria Math" w:hAnsi="Cambria Math" w:cs="Cambria Math"/>
        </w:rPr>
        <w:t>②</w:t>
      </w:r>
    </w:p>
    <w:p w14:paraId="1745EC7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08CED43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2]----------------</w:t>
      </w:r>
      <w:proofErr w:type="gramEnd"/>
      <w:r w:rsidRPr="00DA2349">
        <w:rPr>
          <w:rFonts w:ascii="Courier New" w:hAnsi="Courier New" w:cs="Courier New"/>
        </w:rPr>
        <w:t>[0.986,0.053,1]</w:t>
      </w:r>
    </w:p>
    <w:p w14:paraId="69771C59" w14:textId="376EFE7B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不用</w:t>
      </w:r>
      <w:ins w:id="128" w:author="Ian Wang" w:date="2021-05-12T17:29:00Z">
        <w:r w:rsidR="0029617F" w:rsidRPr="00DA2349">
          <w:rPr>
            <w:rFonts w:ascii="Courier New" w:hAnsi="Courier New" w:cs="Courier New"/>
          </w:rPr>
          <w:t>特意</w:t>
        </w:r>
      </w:ins>
      <w:r w:rsidRPr="00DA2349">
        <w:rPr>
          <w:rFonts w:ascii="Courier New" w:hAnsi="Courier New" w:cs="Courier New"/>
        </w:rPr>
        <w:t>那么</w:t>
      </w:r>
    </w:p>
    <w:p w14:paraId="198769A9" w14:textId="1F2DB46A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用心</w:t>
      </w:r>
      <w:del w:id="129" w:author="Ian Wang" w:date="2021-05-12T17:29:00Z">
        <w:r w:rsidRPr="00DA2349" w:rsidDel="0029617F">
          <w:rPr>
            <w:rFonts w:ascii="Courier New" w:hAnsi="Courier New" w:cs="Courier New"/>
          </w:rPr>
          <w:delText>特意</w:delText>
        </w:r>
      </w:del>
      <w:r w:rsidRPr="00DA2349">
        <w:rPr>
          <w:rFonts w:ascii="Courier New" w:hAnsi="Courier New" w:cs="Courier New"/>
        </w:rPr>
        <w:t>准备</w:t>
      </w:r>
    </w:p>
    <w:p w14:paraId="7AED3E6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lastRenderedPageBreak/>
        <w:t>我的衣服哦</w:t>
      </w:r>
      <w:r w:rsidRPr="00DA2349">
        <w:rPr>
          <w:rFonts w:ascii="Courier New" w:hAnsi="Courier New" w:cs="Courier New"/>
        </w:rPr>
        <w:t>?</w:t>
      </w:r>
    </w:p>
    <w:p w14:paraId="7A7EDBB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6FC0CD0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3]----------------</w:t>
      </w:r>
      <w:proofErr w:type="gramEnd"/>
      <w:r w:rsidRPr="00DA2349">
        <w:rPr>
          <w:rFonts w:ascii="Courier New" w:hAnsi="Courier New" w:cs="Courier New"/>
        </w:rPr>
        <w:t>[0.838,0.098,1]</w:t>
      </w:r>
    </w:p>
    <w:p w14:paraId="528690F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让我和你</w:t>
      </w:r>
    </w:p>
    <w:p w14:paraId="0F74EEB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穿一样的衣服</w:t>
      </w:r>
    </w:p>
    <w:p w14:paraId="13F77E5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就可以了</w:t>
      </w:r>
      <w:r w:rsidRPr="00DA2349">
        <w:rPr>
          <w:rFonts w:ascii="Courier New" w:hAnsi="Courier New" w:cs="Courier New"/>
        </w:rPr>
        <w:t>…</w:t>
      </w:r>
    </w:p>
    <w:p w14:paraId="18B578A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4E1DA3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4]----------------</w:t>
      </w:r>
      <w:proofErr w:type="gramEnd"/>
      <w:r w:rsidRPr="00DA2349">
        <w:rPr>
          <w:rFonts w:ascii="Courier New" w:hAnsi="Courier New" w:cs="Courier New"/>
        </w:rPr>
        <w:t>[0.690,0.057,1]</w:t>
      </w:r>
    </w:p>
    <w:p w14:paraId="677C162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一样的</w:t>
      </w:r>
      <w:r w:rsidRPr="00DA2349">
        <w:rPr>
          <w:rFonts w:ascii="Courier New" w:hAnsi="Courier New" w:cs="Courier New"/>
        </w:rPr>
        <w:t>…</w:t>
      </w:r>
    </w:p>
    <w:p w14:paraId="1E6B21FA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0F0329B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5]----------------</w:t>
      </w:r>
      <w:proofErr w:type="gramEnd"/>
      <w:r w:rsidRPr="00DA2349">
        <w:rPr>
          <w:rFonts w:ascii="Courier New" w:hAnsi="Courier New" w:cs="Courier New"/>
        </w:rPr>
        <w:t>[0.616,0.081,1]</w:t>
      </w:r>
    </w:p>
    <w:p w14:paraId="07635C26" w14:textId="6728CBEA" w:rsidR="00DA2349" w:rsidRPr="00DA2349" w:rsidRDefault="0029617F" w:rsidP="00DA2349">
      <w:pPr>
        <w:pStyle w:val="PlainText"/>
        <w:rPr>
          <w:rFonts w:ascii="Courier New" w:hAnsi="Courier New" w:cs="Courier New"/>
        </w:rPr>
      </w:pPr>
      <w:ins w:id="130" w:author="Ian Wang" w:date="2021-05-12T17:28:00Z">
        <w:r>
          <w:rPr>
            <w:rFonts w:ascii="Courier New" w:hAnsi="Courier New" w:cs="Courier New" w:hint="eastAsia"/>
          </w:rPr>
          <w:t>是</w:t>
        </w:r>
      </w:ins>
      <w:r w:rsidR="00DA2349" w:rsidRPr="00DA2349">
        <w:rPr>
          <w:rFonts w:ascii="Courier New" w:hAnsi="Courier New" w:cs="Courier New"/>
        </w:rPr>
        <w:t>想要搭配</w:t>
      </w:r>
    </w:p>
    <w:p w14:paraId="09D2C00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同一款的吗</w:t>
      </w:r>
      <w:r w:rsidRPr="00DA2349">
        <w:rPr>
          <w:rFonts w:ascii="Courier New" w:hAnsi="Courier New" w:cs="Courier New"/>
        </w:rPr>
        <w:t>?</w:t>
      </w:r>
    </w:p>
    <w:p w14:paraId="751E669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2A51E38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6]----------------</w:t>
      </w:r>
      <w:proofErr w:type="gramEnd"/>
      <w:r w:rsidRPr="00DA2349">
        <w:rPr>
          <w:rFonts w:ascii="Courier New" w:hAnsi="Courier New" w:cs="Courier New"/>
        </w:rPr>
        <w:t>[0.553,0.228,1]</w:t>
      </w:r>
    </w:p>
    <w:p w14:paraId="2293837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啊</w:t>
      </w:r>
      <w:r w:rsidRPr="00DA2349">
        <w:rPr>
          <w:rFonts w:ascii="Courier New" w:hAnsi="Courier New" w:cs="Courier New"/>
        </w:rPr>
        <w:t>…</w:t>
      </w:r>
    </w:p>
    <w:p w14:paraId="1026837C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08EE212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7]----------------</w:t>
      </w:r>
      <w:proofErr w:type="gramEnd"/>
      <w:r w:rsidRPr="00DA2349">
        <w:rPr>
          <w:rFonts w:ascii="Courier New" w:hAnsi="Courier New" w:cs="Courier New"/>
        </w:rPr>
        <w:t>[0.990,0.521,1]</w:t>
      </w:r>
    </w:p>
    <w:p w14:paraId="7483A4F4" w14:textId="695D3685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我</w:t>
      </w:r>
      <w:del w:id="131" w:author="Ian Wang" w:date="2021-05-12T17:30:00Z">
        <w:r w:rsidRPr="00DA2349" w:rsidDel="0029617F">
          <w:rPr>
            <w:rFonts w:ascii="Courier New" w:hAnsi="Courier New" w:cs="Courier New" w:hint="eastAsia"/>
          </w:rPr>
          <w:delText>懂</w:delText>
        </w:r>
      </w:del>
      <w:ins w:id="132" w:author="Ian Wang" w:date="2021-05-12T17:30:00Z">
        <w:r w:rsidR="0029617F">
          <w:rPr>
            <w:rFonts w:ascii="Courier New" w:hAnsi="Courier New" w:cs="Courier New" w:hint="eastAsia"/>
          </w:rPr>
          <w:t>明白</w:t>
        </w:r>
      </w:ins>
      <w:r w:rsidRPr="00DA2349">
        <w:rPr>
          <w:rFonts w:ascii="Courier New" w:hAnsi="Courier New" w:cs="Courier New"/>
        </w:rPr>
        <w:t>了</w:t>
      </w:r>
      <w:r w:rsidRPr="00DA2349">
        <w:rPr>
          <w:rFonts w:ascii="Courier New" w:hAnsi="Courier New" w:cs="Courier New"/>
        </w:rPr>
        <w:t>!</w:t>
      </w:r>
    </w:p>
    <w:p w14:paraId="795C0B5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明天会</w:t>
      </w:r>
    </w:p>
    <w:p w14:paraId="5B2CF02F" w14:textId="75F0E776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准备好的</w:t>
      </w:r>
      <w:r w:rsidRPr="00DA2349">
        <w:rPr>
          <w:rFonts w:ascii="Courier New" w:hAnsi="Courier New" w:cs="Courier New"/>
        </w:rPr>
        <w:t>!</w:t>
      </w:r>
    </w:p>
    <w:p w14:paraId="66072F96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CB978A4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8]----------------</w:t>
      </w:r>
      <w:proofErr w:type="gramEnd"/>
      <w:r w:rsidRPr="00DA2349">
        <w:rPr>
          <w:rFonts w:ascii="Courier New" w:hAnsi="Courier New" w:cs="Courier New"/>
        </w:rPr>
        <w:t>[0.754,0.766,2]</w:t>
      </w:r>
    </w:p>
    <w:p w14:paraId="3255FBA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哟</w:t>
      </w:r>
    </w:p>
    <w:p w14:paraId="27A4FC5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7F720719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9]----------------</w:t>
      </w:r>
      <w:proofErr w:type="gramEnd"/>
      <w:r w:rsidRPr="00DA2349">
        <w:rPr>
          <w:rFonts w:ascii="Courier New" w:hAnsi="Courier New" w:cs="Courier New"/>
        </w:rPr>
        <w:t>[0.605,0.506,2]</w:t>
      </w:r>
    </w:p>
    <w:p w14:paraId="54873454" w14:textId="1F92E67D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del w:id="133" w:author="Ian Wang" w:date="2021-05-12T17:29:00Z">
        <w:r w:rsidRPr="00DA2349" w:rsidDel="0029617F">
          <w:rPr>
            <w:rFonts w:ascii="Courier New" w:hAnsi="Courier New" w:cs="Courier New" w:hint="eastAsia"/>
          </w:rPr>
          <w:delText>笑容</w:delText>
        </w:r>
      </w:del>
      <w:ins w:id="134" w:author="Ian Wang" w:date="2021-05-12T17:29:00Z">
        <w:r w:rsidR="0029617F">
          <w:rPr>
            <w:rFonts w:ascii="Courier New" w:hAnsi="Courier New" w:cs="Courier New" w:hint="eastAsia"/>
          </w:rPr>
          <w:t>灿笑</w:t>
        </w:r>
      </w:ins>
    </w:p>
    <w:p w14:paraId="61EF6A3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38CB52F8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10]----------------</w:t>
      </w:r>
      <w:proofErr w:type="gramEnd"/>
      <w:r w:rsidRPr="00DA2349">
        <w:rPr>
          <w:rFonts w:ascii="Courier New" w:hAnsi="Courier New" w:cs="Courier New"/>
        </w:rPr>
        <w:t>[0.635,0.831,1]</w:t>
      </w:r>
    </w:p>
    <w:p w14:paraId="6B3ABF65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不好意思</w:t>
      </w:r>
      <w:r w:rsidRPr="00DA2349">
        <w:rPr>
          <w:rFonts w:ascii="Courier New" w:hAnsi="Courier New" w:cs="Courier New"/>
        </w:rPr>
        <w:t>…</w:t>
      </w:r>
    </w:p>
    <w:p w14:paraId="47CD7496" w14:textId="6895B456" w:rsidR="00DA2349" w:rsidRPr="00DA2349" w:rsidRDefault="00DA2349" w:rsidP="00DA2349">
      <w:pPr>
        <w:pStyle w:val="PlainText"/>
        <w:rPr>
          <w:rFonts w:ascii="Courier New" w:hAnsi="Courier New" w:cs="Courier New" w:hint="eastAsia"/>
        </w:rPr>
      </w:pPr>
      <w:r w:rsidRPr="00DA2349">
        <w:rPr>
          <w:rFonts w:ascii="Courier New" w:hAnsi="Courier New" w:cs="Courier New"/>
        </w:rPr>
        <w:t>那就拜托你</w:t>
      </w:r>
      <w:ins w:id="135" w:author="Ian Wang" w:date="2021-05-12T17:29:00Z">
        <w:r w:rsidR="0029617F">
          <w:rPr>
            <w:rFonts w:ascii="Courier New" w:hAnsi="Courier New" w:cs="Courier New" w:hint="eastAsia"/>
          </w:rPr>
          <w:t>啦</w:t>
        </w:r>
      </w:ins>
      <w:del w:id="136" w:author="Ian Wang" w:date="2021-05-12T17:29:00Z">
        <w:r w:rsidRPr="00DA2349" w:rsidDel="0029617F">
          <w:rPr>
            <w:rFonts w:ascii="Courier New" w:hAnsi="Courier New" w:cs="Courier New"/>
          </w:rPr>
          <w:delText>了</w:delText>
        </w:r>
      </w:del>
    </w:p>
    <w:p w14:paraId="2FFE71BD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4F5E31E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11]----------------</w:t>
      </w:r>
      <w:proofErr w:type="gramEnd"/>
      <w:r w:rsidRPr="00DA2349">
        <w:rPr>
          <w:rFonts w:ascii="Courier New" w:hAnsi="Courier New" w:cs="Courier New"/>
        </w:rPr>
        <w:t>[0.140,0.263,2]</w:t>
      </w:r>
    </w:p>
    <w:p w14:paraId="6BAE623B" w14:textId="611E1516" w:rsidR="00DA2349" w:rsidRPr="00DA2349" w:rsidRDefault="0029617F" w:rsidP="00DA2349">
      <w:pPr>
        <w:pStyle w:val="PlainText"/>
        <w:rPr>
          <w:rFonts w:ascii="Courier New" w:hAnsi="Courier New" w:cs="Courier New" w:hint="eastAsia"/>
        </w:rPr>
      </w:pPr>
      <w:ins w:id="137" w:author="Ian Wang" w:date="2021-05-12T17:29:00Z">
        <w:r>
          <w:rPr>
            <w:rFonts w:ascii="Courier New" w:hAnsi="Courier New" w:cs="Courier New" w:hint="eastAsia"/>
          </w:rPr>
          <w:t>…搞啥</w:t>
        </w:r>
      </w:ins>
      <w:del w:id="138" w:author="Ian Wang" w:date="2021-05-12T17:29:00Z">
        <w:r w:rsidR="00DA2349" w:rsidRPr="00DA2349" w:rsidDel="0029617F">
          <w:rPr>
            <w:rFonts w:ascii="Courier New" w:hAnsi="Courier New" w:cs="Courier New"/>
          </w:rPr>
          <w:delText>为什么</w:delText>
        </w:r>
      </w:del>
    </w:p>
    <w:p w14:paraId="1BFB6B6B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</w:p>
    <w:p w14:paraId="1754B6A0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----------------[</w:t>
      </w:r>
      <w:proofErr w:type="gramStart"/>
      <w:r w:rsidRPr="00DA2349">
        <w:rPr>
          <w:rFonts w:ascii="Courier New" w:hAnsi="Courier New" w:cs="Courier New"/>
        </w:rPr>
        <w:t>12]----------------</w:t>
      </w:r>
      <w:proofErr w:type="gramEnd"/>
      <w:r w:rsidRPr="00DA2349">
        <w:rPr>
          <w:rFonts w:ascii="Courier New" w:hAnsi="Courier New" w:cs="Courier New"/>
        </w:rPr>
        <w:t>[0.096,0.519,2]</w:t>
      </w:r>
    </w:p>
    <w:p w14:paraId="27EEC7EE" w14:textId="77777777" w:rsidR="00DA2349" w:rsidRPr="00DA2349" w:rsidRDefault="00DA2349" w:rsidP="00DA2349">
      <w:pPr>
        <w:pStyle w:val="PlainText"/>
        <w:rPr>
          <w:rFonts w:ascii="Courier New" w:hAnsi="Courier New" w:cs="Courier New"/>
        </w:rPr>
      </w:pPr>
      <w:r w:rsidRPr="00DA2349">
        <w:rPr>
          <w:rFonts w:ascii="Courier New" w:hAnsi="Courier New" w:cs="Courier New"/>
        </w:rPr>
        <w:t>同款式的衣服哦</w:t>
      </w:r>
      <w:r w:rsidRPr="00DA2349">
        <w:rPr>
          <w:rFonts w:ascii="Courier New" w:hAnsi="Courier New" w:cs="Courier New"/>
        </w:rPr>
        <w:t>~</w:t>
      </w:r>
    </w:p>
    <w:p w14:paraId="0E78CAF5" w14:textId="77777777" w:rsidR="00DA2349" w:rsidRDefault="00DA2349" w:rsidP="00DA2349">
      <w:pPr>
        <w:pStyle w:val="PlainText"/>
        <w:rPr>
          <w:rFonts w:ascii="Courier New" w:hAnsi="Courier New" w:cs="Courier New"/>
        </w:rPr>
      </w:pPr>
    </w:p>
    <w:sectPr w:rsidR="00DA2349" w:rsidSect="00475E2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an Wang">
    <w15:presenceInfo w15:providerId="None" w15:userId="Ian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yNzO2MLQ0tTSxMDZW0lEKTi0uzszPAykwrAUA5IftlSwAAAA="/>
  </w:docVars>
  <w:rsids>
    <w:rsidRoot w:val="00DA2349"/>
    <w:rsid w:val="0029617F"/>
    <w:rsid w:val="00507DD2"/>
    <w:rsid w:val="00746A29"/>
    <w:rsid w:val="00780B3D"/>
    <w:rsid w:val="008F3568"/>
    <w:rsid w:val="00AC465B"/>
    <w:rsid w:val="00DA2349"/>
    <w:rsid w:val="00EC1248"/>
    <w:rsid w:val="00FB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2BAD"/>
  <w15:chartTrackingRefBased/>
  <w15:docId w15:val="{C5174ABA-8876-4D3F-AB62-F87EBD78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E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E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Ian Wang</cp:lastModifiedBy>
  <cp:revision>2</cp:revision>
  <dcterms:created xsi:type="dcterms:W3CDTF">2021-05-12T07:52:00Z</dcterms:created>
  <dcterms:modified xsi:type="dcterms:W3CDTF">2021-05-12T07:52:00Z</dcterms:modified>
</cp:coreProperties>
</file>