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DF37B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1,0</w:t>
      </w:r>
    </w:p>
    <w:p w14:paraId="70729E0E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</w:t>
      </w:r>
    </w:p>
    <w:p w14:paraId="78268056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框内</w:t>
      </w:r>
    </w:p>
    <w:p w14:paraId="781649D1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框外</w:t>
      </w:r>
    </w:p>
    <w:p w14:paraId="0A1ACA65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</w:t>
      </w:r>
    </w:p>
    <w:p w14:paraId="40D334B9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Default Comment</w:t>
      </w:r>
    </w:p>
    <w:p w14:paraId="019A613F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 xml:space="preserve"> You can edit me</w:t>
      </w:r>
    </w:p>
    <w:p w14:paraId="1A915EAB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55E9831D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7A57CF54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&gt;&gt;&gt;&gt;&gt;&gt;&gt;&gt;[</w:t>
      </w:r>
      <w:proofErr w:type="gramStart"/>
      <w:r w:rsidRPr="00DA2349">
        <w:rPr>
          <w:rFonts w:ascii="Courier New" w:hAnsi="Courier New" w:cs="Courier New"/>
        </w:rPr>
        <w:t>1.jpg]&lt;</w:t>
      </w:r>
      <w:proofErr w:type="gramEnd"/>
      <w:r w:rsidRPr="00DA2349">
        <w:rPr>
          <w:rFonts w:ascii="Courier New" w:hAnsi="Courier New" w:cs="Courier New"/>
        </w:rPr>
        <w:t>&lt;&lt;&lt;&lt;&lt;&lt;&lt;</w:t>
      </w:r>
    </w:p>
    <w:p w14:paraId="15B9BF4E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1]----------------</w:t>
      </w:r>
      <w:proofErr w:type="gramEnd"/>
      <w:r w:rsidRPr="00DA2349">
        <w:rPr>
          <w:rFonts w:ascii="Courier New" w:hAnsi="Courier New" w:cs="Courier New"/>
        </w:rPr>
        <w:t>[0.974,0.015,2]</w:t>
      </w:r>
    </w:p>
    <w:p w14:paraId="11ECDB7F" w14:textId="3A69CDC5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在战场失去了四肢</w:t>
      </w:r>
      <w:r w:rsidR="00507DD2">
        <w:rPr>
          <w:rFonts w:ascii="Courier New" w:hAnsi="Courier New" w:cs="Courier New" w:hint="eastAsia"/>
        </w:rPr>
        <w:t>、</w:t>
      </w:r>
      <w:r w:rsidRPr="00DA2349">
        <w:rPr>
          <w:rFonts w:ascii="Courier New" w:hAnsi="Courier New" w:cs="Courier New"/>
        </w:rPr>
        <w:t>战争结束后受部下照顾的队长</w:t>
      </w:r>
    </w:p>
    <w:p w14:paraId="46AD478A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009E6003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2]----------------</w:t>
      </w:r>
      <w:proofErr w:type="gramEnd"/>
      <w:r w:rsidRPr="00DA2349">
        <w:rPr>
          <w:rFonts w:ascii="Courier New" w:hAnsi="Courier New" w:cs="Courier New"/>
        </w:rPr>
        <w:t>[0.054,0.178,2]</w:t>
      </w:r>
    </w:p>
    <w:p w14:paraId="56D615A0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轰隆隆</w:t>
      </w:r>
    </w:p>
    <w:p w14:paraId="6E08805A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5730F135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3]----------------</w:t>
      </w:r>
      <w:proofErr w:type="gramEnd"/>
      <w:r w:rsidRPr="00DA2349">
        <w:rPr>
          <w:rFonts w:ascii="Courier New" w:hAnsi="Courier New" w:cs="Courier New"/>
        </w:rPr>
        <w:t>[0.980,0.096,1]</w:t>
      </w:r>
    </w:p>
    <w:p w14:paraId="0BA2697B" w14:textId="5607089C" w:rsidR="00DA2349" w:rsidRPr="00DA2349" w:rsidDel="00507DD2" w:rsidRDefault="00DA2349" w:rsidP="00DA2349">
      <w:pPr>
        <w:pStyle w:val="PlainText"/>
        <w:rPr>
          <w:del w:id="0" w:author="Ian Wang" w:date="2021-05-12T17:01:00Z"/>
          <w:rFonts w:ascii="Courier New" w:hAnsi="Courier New" w:cs="Courier New"/>
        </w:rPr>
      </w:pPr>
      <w:del w:id="1" w:author="Ian Wang" w:date="2021-05-12T17:01:00Z">
        <w:r w:rsidRPr="00DA2349" w:rsidDel="00507DD2">
          <w:rPr>
            <w:rFonts w:ascii="Courier New" w:hAnsi="Courier New" w:cs="Courier New"/>
          </w:rPr>
          <w:delText>不要轻而易举地说</w:delText>
        </w:r>
      </w:del>
    </w:p>
    <w:p w14:paraId="70B54462" w14:textId="0AF41D0B" w:rsidR="00DA2349" w:rsidRPr="00DA2349" w:rsidDel="00507DD2" w:rsidRDefault="00DA2349" w:rsidP="00DA2349">
      <w:pPr>
        <w:pStyle w:val="PlainText"/>
        <w:rPr>
          <w:del w:id="2" w:author="Ian Wang" w:date="2021-05-12T17:01:00Z"/>
          <w:rFonts w:ascii="Courier New" w:hAnsi="Courier New" w:cs="Courier New"/>
        </w:rPr>
      </w:pPr>
      <w:del w:id="3" w:author="Ian Wang" w:date="2021-05-12T17:01:00Z">
        <w:r w:rsidRPr="00DA2349" w:rsidDel="00507DD2">
          <w:rPr>
            <w:rFonts w:ascii="Courier New" w:hAnsi="Courier New" w:cs="Courier New"/>
          </w:rPr>
          <w:delText>已经不行了、</w:delText>
        </w:r>
      </w:del>
    </w:p>
    <w:p w14:paraId="4E1318D8" w14:textId="0729076D" w:rsidR="00507DD2" w:rsidRDefault="00DA2349" w:rsidP="00DA2349">
      <w:pPr>
        <w:pStyle w:val="PlainText"/>
        <w:rPr>
          <w:ins w:id="4" w:author="Ian Wang" w:date="2021-05-12T17:00:00Z"/>
          <w:rFonts w:asciiTheme="minorEastAsia" w:hAnsiTheme="minorEastAsia" w:cs="Courier New"/>
        </w:rPr>
      </w:pPr>
      <w:del w:id="5" w:author="Ian Wang" w:date="2021-05-12T17:01:00Z">
        <w:r w:rsidRPr="00DA2349" w:rsidDel="00507DD2">
          <w:rPr>
            <w:rFonts w:ascii="Courier New" w:hAnsi="Courier New" w:cs="Courier New"/>
          </w:rPr>
          <w:delText>想去死之类的啊</w:delText>
        </w:r>
      </w:del>
      <w:ins w:id="6" w:author="Ian Wang" w:date="2021-05-12T17:00:00Z">
        <w:r w:rsidR="00507DD2">
          <w:rPr>
            <w:rFonts w:ascii="Courier New" w:hAnsi="Courier New" w:cs="Courier New" w:hint="eastAsia"/>
          </w:rPr>
          <w:t>什么</w:t>
        </w:r>
        <w:r w:rsidR="00507DD2">
          <w:rPr>
            <w:rFonts w:asciiTheme="minorEastAsia" w:hAnsiTheme="minorEastAsia" w:cs="Courier New" w:hint="eastAsia"/>
          </w:rPr>
          <w:t>「已经不行了」</w:t>
        </w:r>
      </w:ins>
    </w:p>
    <w:p w14:paraId="57DE989D" w14:textId="7DEFF8D4" w:rsidR="00507DD2" w:rsidRDefault="00507DD2" w:rsidP="00DA2349">
      <w:pPr>
        <w:pStyle w:val="PlainText"/>
        <w:rPr>
          <w:ins w:id="7" w:author="Ian Wang" w:date="2021-05-12T17:01:00Z"/>
          <w:rFonts w:asciiTheme="minorEastAsia" w:hAnsiTheme="minorEastAsia" w:cs="Courier New"/>
        </w:rPr>
      </w:pPr>
      <w:ins w:id="8" w:author="Ian Wang" w:date="2021-05-12T17:00:00Z">
        <w:r>
          <w:rPr>
            <w:rFonts w:asciiTheme="minorEastAsia" w:hAnsiTheme="minorEastAsia" w:cs="Courier New" w:hint="eastAsia"/>
          </w:rPr>
          <w:t>「让我去死」啊</w:t>
        </w:r>
      </w:ins>
      <w:ins w:id="9" w:author="Ian Wang" w:date="2021-05-12T17:01:00Z">
        <w:r>
          <w:rPr>
            <w:rFonts w:asciiTheme="minorEastAsia" w:hAnsiTheme="minorEastAsia" w:cs="Courier New" w:hint="eastAsia"/>
          </w:rPr>
          <w:t>？</w:t>
        </w:r>
      </w:ins>
    </w:p>
    <w:p w14:paraId="7A29DB57" w14:textId="2F5B4ED4" w:rsidR="00507DD2" w:rsidRPr="00507DD2" w:rsidRDefault="00746A29" w:rsidP="00DA2349">
      <w:pPr>
        <w:pStyle w:val="PlainText"/>
        <w:rPr>
          <w:rFonts w:asciiTheme="minorEastAsia" w:hAnsiTheme="minorEastAsia" w:cs="Courier New"/>
          <w:rPrChange w:id="10" w:author="Ian Wang" w:date="2021-05-12T17:00:00Z">
            <w:rPr>
              <w:rFonts w:ascii="Courier New" w:hAnsi="Courier New" w:cs="Courier New"/>
            </w:rPr>
          </w:rPrChange>
        </w:rPr>
      </w:pPr>
      <w:ins w:id="11" w:author="Ian Wang" w:date="2021-05-12T17:44:00Z">
        <w:r>
          <w:rPr>
            <w:rFonts w:asciiTheme="minorEastAsia" w:hAnsiTheme="minorEastAsia" w:cs="Courier New" w:hint="eastAsia"/>
          </w:rPr>
          <w:t>不要轻易说这种丧气话</w:t>
        </w:r>
      </w:ins>
      <w:ins w:id="12" w:author="Ian Wang" w:date="2021-05-12T17:01:00Z">
        <w:r w:rsidR="00507DD2">
          <w:rPr>
            <w:rFonts w:asciiTheme="minorEastAsia" w:hAnsiTheme="minorEastAsia" w:cs="Courier New" w:hint="eastAsia"/>
          </w:rPr>
          <w:t>！</w:t>
        </w:r>
      </w:ins>
    </w:p>
    <w:p w14:paraId="1E1C6330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4215EFD8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4]----------------</w:t>
      </w:r>
      <w:proofErr w:type="gramEnd"/>
      <w:r w:rsidRPr="00DA2349">
        <w:rPr>
          <w:rFonts w:ascii="Courier New" w:hAnsi="Courier New" w:cs="Courier New"/>
        </w:rPr>
        <w:t>[0.910,0.286,1]</w:t>
      </w:r>
    </w:p>
    <w:p w14:paraId="5E9F0F47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只要不放弃</w:t>
      </w:r>
    </w:p>
    <w:p w14:paraId="171A0085" w14:textId="63777AA3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就</w:t>
      </w:r>
      <w:ins w:id="13" w:author="Ian Wang" w:date="2021-05-12T17:01:00Z">
        <w:r w:rsidR="00507DD2">
          <w:rPr>
            <w:rFonts w:ascii="Courier New" w:hAnsi="Courier New" w:cs="Courier New" w:hint="eastAsia"/>
          </w:rPr>
          <w:t>一定</w:t>
        </w:r>
      </w:ins>
      <w:r w:rsidRPr="00DA2349">
        <w:rPr>
          <w:rFonts w:ascii="Courier New" w:hAnsi="Courier New" w:cs="Courier New"/>
        </w:rPr>
        <w:t>还有希望</w:t>
      </w:r>
      <w:ins w:id="14" w:author="Ian Wang" w:date="2021-05-12T17:01:00Z">
        <w:r w:rsidR="00507DD2">
          <w:rPr>
            <w:rFonts w:ascii="Courier New" w:hAnsi="Courier New" w:cs="Courier New" w:hint="eastAsia"/>
          </w:rPr>
          <w:t>！</w:t>
        </w:r>
      </w:ins>
      <w:del w:id="15" w:author="Ian Wang" w:date="2021-05-12T17:01:00Z">
        <w:r w:rsidRPr="00DA2349" w:rsidDel="00507DD2">
          <w:rPr>
            <w:rFonts w:ascii="Courier New" w:hAnsi="Courier New" w:cs="Courier New"/>
          </w:rPr>
          <w:delText>啊</w:delText>
        </w:r>
      </w:del>
    </w:p>
    <w:p w14:paraId="5B92AD1B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2507C6E4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5]----------------</w:t>
      </w:r>
      <w:proofErr w:type="gramEnd"/>
      <w:r w:rsidRPr="00DA2349">
        <w:rPr>
          <w:rFonts w:ascii="Courier New" w:hAnsi="Courier New" w:cs="Courier New"/>
        </w:rPr>
        <w:t>[0.201,0.296,1]</w:t>
      </w:r>
    </w:p>
    <w:p w14:paraId="3665E9C0" w14:textId="674DB592" w:rsidR="00DA2349" w:rsidRPr="00DA2349" w:rsidDel="008F3568" w:rsidRDefault="00DA2349" w:rsidP="00DA2349">
      <w:pPr>
        <w:pStyle w:val="PlainText"/>
        <w:rPr>
          <w:del w:id="16" w:author="Ian Wang" w:date="2021-05-12T17:12:00Z"/>
          <w:rFonts w:ascii="Courier New" w:hAnsi="Courier New" w:cs="Courier New"/>
        </w:rPr>
      </w:pPr>
      <w:del w:id="17" w:author="Ian Wang" w:date="2021-05-12T17:12:00Z">
        <w:r w:rsidRPr="00DA2349" w:rsidDel="008F3568">
          <w:rPr>
            <w:rFonts w:ascii="Courier New" w:hAnsi="Courier New" w:cs="Courier New"/>
          </w:rPr>
          <w:delText>约定好了</w:delText>
        </w:r>
      </w:del>
    </w:p>
    <w:p w14:paraId="7EC54B2E" w14:textId="28D1E173" w:rsidR="00DA2349" w:rsidRPr="00DA2349" w:rsidDel="008F3568" w:rsidRDefault="00DA2349" w:rsidP="00DA2349">
      <w:pPr>
        <w:pStyle w:val="PlainText"/>
        <w:rPr>
          <w:del w:id="18" w:author="Ian Wang" w:date="2021-05-12T17:12:00Z"/>
          <w:rFonts w:ascii="Courier New" w:hAnsi="Courier New" w:cs="Courier New"/>
        </w:rPr>
      </w:pPr>
      <w:del w:id="19" w:author="Ian Wang" w:date="2021-05-12T17:12:00Z">
        <w:r w:rsidRPr="00DA2349" w:rsidDel="008F3568">
          <w:rPr>
            <w:rFonts w:ascii="Courier New" w:hAnsi="Courier New" w:cs="Courier New"/>
          </w:rPr>
          <w:delText>要一起</w:delText>
        </w:r>
      </w:del>
    </w:p>
    <w:p w14:paraId="71E21B25" w14:textId="4742952C" w:rsidR="00DA2349" w:rsidRPr="00DA2349" w:rsidDel="008F3568" w:rsidRDefault="00DA2349" w:rsidP="00DA2349">
      <w:pPr>
        <w:pStyle w:val="PlainText"/>
        <w:rPr>
          <w:del w:id="20" w:author="Ian Wang" w:date="2021-05-12T17:12:00Z"/>
          <w:rFonts w:ascii="Courier New" w:hAnsi="Courier New" w:cs="Courier New"/>
        </w:rPr>
      </w:pPr>
      <w:del w:id="21" w:author="Ian Wang" w:date="2021-05-12T17:12:00Z">
        <w:r w:rsidRPr="00DA2349" w:rsidDel="008F3568">
          <w:rPr>
            <w:rFonts w:ascii="Courier New" w:hAnsi="Courier New" w:cs="Courier New"/>
          </w:rPr>
          <w:delText>活着回去</w:delText>
        </w:r>
      </w:del>
    </w:p>
    <w:p w14:paraId="0A3848F7" w14:textId="44F5AF89" w:rsidR="00DA2349" w:rsidRDefault="00507DD2" w:rsidP="00DA2349">
      <w:pPr>
        <w:pStyle w:val="PlainText"/>
        <w:rPr>
          <w:ins w:id="22" w:author="Ian Wang" w:date="2021-05-12T17:02:00Z"/>
          <w:rFonts w:ascii="Courier New" w:hAnsi="Courier New" w:cs="Courier New"/>
        </w:rPr>
      </w:pPr>
      <w:ins w:id="23" w:author="Ian Wang" w:date="2021-05-12T17:02:00Z">
        <w:r>
          <w:rPr>
            <w:rFonts w:ascii="Courier New" w:hAnsi="Courier New" w:cs="Courier New" w:hint="eastAsia"/>
          </w:rPr>
          <w:t>都跟老子约好了！</w:t>
        </w:r>
      </w:ins>
    </w:p>
    <w:p w14:paraId="205BE8EC" w14:textId="2CC49E14" w:rsidR="00507DD2" w:rsidRDefault="00507DD2" w:rsidP="00DA2349">
      <w:pPr>
        <w:pStyle w:val="PlainText"/>
        <w:rPr>
          <w:ins w:id="24" w:author="Ian Wang" w:date="2021-05-12T17:02:00Z"/>
          <w:rFonts w:ascii="Courier New" w:hAnsi="Courier New" w:cs="Courier New"/>
        </w:rPr>
      </w:pPr>
      <w:ins w:id="25" w:author="Ian Wang" w:date="2021-05-12T17:02:00Z">
        <w:r>
          <w:rPr>
            <w:rFonts w:ascii="Courier New" w:hAnsi="Courier New" w:cs="Courier New" w:hint="eastAsia"/>
          </w:rPr>
          <w:t>我们一群人</w:t>
        </w:r>
      </w:ins>
    </w:p>
    <w:p w14:paraId="0DF137EA" w14:textId="7C1685B3" w:rsidR="00507DD2" w:rsidRDefault="00507DD2" w:rsidP="00DA2349">
      <w:pPr>
        <w:pStyle w:val="PlainText"/>
        <w:rPr>
          <w:ins w:id="26" w:author="Mayo Cream" w:date="2021-05-13T01:14:00Z"/>
          <w:rFonts w:ascii="Courier New" w:hAnsi="Courier New" w:cs="Courier New"/>
        </w:rPr>
      </w:pPr>
      <w:ins w:id="27" w:author="Ian Wang" w:date="2021-05-12T17:02:00Z">
        <w:r>
          <w:rPr>
            <w:rFonts w:ascii="Courier New" w:hAnsi="Courier New" w:cs="Courier New" w:hint="eastAsia"/>
          </w:rPr>
          <w:t>一个都不许少！</w:t>
        </w:r>
      </w:ins>
    </w:p>
    <w:p w14:paraId="07141E17" w14:textId="62887EC1" w:rsidR="00F87E61" w:rsidRDefault="00F87E61" w:rsidP="00DA2349">
      <w:pPr>
        <w:pStyle w:val="PlainText"/>
        <w:rPr>
          <w:ins w:id="28" w:author="Mayo Cream" w:date="2021-05-13T01:15:00Z"/>
          <w:rFonts w:ascii="Courier New" w:hAnsi="Courier New" w:cs="Courier New"/>
        </w:rPr>
      </w:pPr>
      <w:ins w:id="29" w:author="Mayo Cream" w:date="2021-05-13T01:14:00Z">
        <w:r>
          <w:rPr>
            <w:rFonts w:ascii="Courier New" w:hAnsi="Courier New" w:cs="Courier New" w:hint="eastAsia"/>
          </w:rPr>
          <w:t>*</w:t>
        </w:r>
      </w:ins>
      <w:ins w:id="30" w:author="Mayo Cream" w:date="2021-05-13T01:15:00Z">
        <w:r>
          <w:rPr>
            <w:rFonts w:ascii="Courier New" w:hAnsi="Courier New" w:cs="Courier New" w:hint="eastAsia"/>
          </w:rPr>
          <w:t>过去与队长两人做下的约定</w:t>
        </w:r>
      </w:ins>
    </w:p>
    <w:p w14:paraId="6802C74C" w14:textId="4DA48C1F" w:rsidR="00F87E61" w:rsidRDefault="00F87E61" w:rsidP="00DA2349">
      <w:pPr>
        <w:pStyle w:val="PlainText"/>
        <w:rPr>
          <w:ins w:id="31" w:author="Mayo Cream" w:date="2021-05-13T01:16:00Z"/>
          <w:rFonts w:ascii="Courier New" w:hAnsi="Courier New" w:cs="Courier New"/>
        </w:rPr>
      </w:pPr>
      <w:ins w:id="32" w:author="Mayo Cream" w:date="2021-05-13T01:15:00Z">
        <w:r>
          <w:rPr>
            <w:rFonts w:ascii="Courier New" w:hAnsi="Courier New" w:cs="Courier New" w:hint="eastAsia"/>
          </w:rPr>
          <w:t>都说好了</w:t>
        </w:r>
      </w:ins>
    </w:p>
    <w:p w14:paraId="297392B3" w14:textId="4100F2A4" w:rsidR="00F87E61" w:rsidRPr="00DA2349" w:rsidRDefault="00F87E61" w:rsidP="00DA2349">
      <w:pPr>
        <w:pStyle w:val="PlainText"/>
        <w:rPr>
          <w:rFonts w:ascii="Courier New" w:hAnsi="Courier New" w:cs="Courier New" w:hint="eastAsia"/>
        </w:rPr>
      </w:pPr>
      <w:ins w:id="33" w:author="Mayo Cream" w:date="2021-05-13T01:16:00Z">
        <w:r>
          <w:rPr>
            <w:rFonts w:ascii="Courier New" w:hAnsi="Courier New" w:cs="Courier New" w:hint="eastAsia"/>
          </w:rPr>
          <w:t>我们</w:t>
        </w:r>
      </w:ins>
      <w:ins w:id="34" w:author="Mayo Cream" w:date="2021-05-13T01:15:00Z">
        <w:r>
          <w:rPr>
            <w:rFonts w:ascii="Courier New" w:hAnsi="Courier New" w:cs="Courier New" w:hint="eastAsia"/>
          </w:rPr>
          <w:t>要一起</w:t>
        </w:r>
      </w:ins>
      <w:ins w:id="35" w:author="Mayo Cream" w:date="2021-05-13T01:16:00Z">
        <w:r>
          <w:rPr>
            <w:rFonts w:ascii="Courier New" w:hAnsi="Courier New" w:cs="Courier New" w:hint="eastAsia"/>
          </w:rPr>
          <w:t>活下去的！</w:t>
        </w:r>
      </w:ins>
    </w:p>
    <w:p w14:paraId="2C53DC36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6]----------------</w:t>
      </w:r>
      <w:proofErr w:type="gramEnd"/>
      <w:r w:rsidRPr="00DA2349">
        <w:rPr>
          <w:rFonts w:ascii="Courier New" w:hAnsi="Courier New" w:cs="Courier New"/>
        </w:rPr>
        <w:t>[0.964,0.453,2]</w:t>
      </w:r>
    </w:p>
    <w:p w14:paraId="2833CB1A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哒哒</w:t>
      </w:r>
    </w:p>
    <w:p w14:paraId="660362DC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2AF47787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7]----------------</w:t>
      </w:r>
      <w:proofErr w:type="gramEnd"/>
      <w:r w:rsidRPr="00DA2349">
        <w:rPr>
          <w:rFonts w:ascii="Courier New" w:hAnsi="Courier New" w:cs="Courier New"/>
        </w:rPr>
        <w:t>[0.738,0.420,2]</w:t>
      </w:r>
    </w:p>
    <w:p w14:paraId="7F9A3534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哒哒</w:t>
      </w:r>
    </w:p>
    <w:p w14:paraId="59F810D0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1CA9DE65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8]----------------</w:t>
      </w:r>
      <w:proofErr w:type="gramEnd"/>
      <w:r w:rsidRPr="00DA2349">
        <w:rPr>
          <w:rFonts w:ascii="Courier New" w:hAnsi="Courier New" w:cs="Courier New"/>
        </w:rPr>
        <w:t>[0.313,0.373,2]</w:t>
      </w:r>
    </w:p>
    <w:p w14:paraId="3BC59292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哒哒</w:t>
      </w:r>
    </w:p>
    <w:p w14:paraId="2594C8A0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57E176F1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9]----------------</w:t>
      </w:r>
      <w:proofErr w:type="gramEnd"/>
      <w:r w:rsidRPr="00DA2349">
        <w:rPr>
          <w:rFonts w:ascii="Courier New" w:hAnsi="Courier New" w:cs="Courier New"/>
        </w:rPr>
        <w:t>[0.928,0.549,1]</w:t>
      </w:r>
    </w:p>
    <w:p w14:paraId="7F9CED10" w14:textId="00AFF284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del w:id="36" w:author="Ian Wang" w:date="2021-05-12T17:45:00Z">
        <w:r w:rsidRPr="00DA2349" w:rsidDel="00746A29">
          <w:rPr>
            <w:rFonts w:ascii="Courier New" w:hAnsi="Courier New" w:cs="Courier New" w:hint="eastAsia"/>
          </w:rPr>
          <w:delText>请</w:delText>
        </w:r>
      </w:del>
      <w:ins w:id="37" w:author="Ian Wang" w:date="2021-05-12T17:45:00Z">
        <w:r w:rsidR="00746A29">
          <w:rPr>
            <w:rFonts w:ascii="Courier New" w:hAnsi="Courier New" w:cs="Courier New" w:hint="eastAsia"/>
          </w:rPr>
          <w:t>再</w:t>
        </w:r>
      </w:ins>
      <w:r w:rsidRPr="00DA2349">
        <w:rPr>
          <w:rFonts w:ascii="Courier New" w:hAnsi="Courier New" w:cs="Courier New"/>
        </w:rPr>
        <w:t>稍等一会儿哦</w:t>
      </w:r>
    </w:p>
    <w:p w14:paraId="423F8622" w14:textId="3283CA64" w:rsidR="00DA2349" w:rsidRPr="00DA2349" w:rsidRDefault="00746A29" w:rsidP="00DA2349">
      <w:pPr>
        <w:pStyle w:val="PlainText"/>
        <w:rPr>
          <w:rFonts w:ascii="Courier New" w:hAnsi="Courier New" w:cs="Courier New"/>
        </w:rPr>
      </w:pPr>
      <w:ins w:id="38" w:author="Ian Wang" w:date="2021-05-12T17:45:00Z">
        <w:r>
          <w:rPr>
            <w:rFonts w:ascii="Courier New" w:hAnsi="Courier New" w:cs="Courier New" w:hint="eastAsia"/>
          </w:rPr>
          <w:t>已经</w:t>
        </w:r>
      </w:ins>
      <w:r w:rsidR="00DA2349" w:rsidRPr="00DA2349">
        <w:rPr>
          <w:rFonts w:ascii="Courier New" w:hAnsi="Courier New" w:cs="Courier New"/>
        </w:rPr>
        <w:t>在准备做饭了</w:t>
      </w:r>
      <w:r w:rsidR="00DA2349" w:rsidRPr="00DA2349">
        <w:rPr>
          <w:rFonts w:ascii="Courier New" w:hAnsi="Courier New" w:cs="Courier New"/>
        </w:rPr>
        <w:t>~</w:t>
      </w:r>
    </w:p>
    <w:p w14:paraId="1A09A1FE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7E98465E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10]----------------</w:t>
      </w:r>
      <w:proofErr w:type="gramEnd"/>
      <w:r w:rsidRPr="00DA2349">
        <w:rPr>
          <w:rFonts w:ascii="Courier New" w:hAnsi="Courier New" w:cs="Courier New"/>
        </w:rPr>
        <w:t>[0.249,0.546,1]</w:t>
      </w:r>
    </w:p>
    <w:p w14:paraId="32D06DB9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好丢脸</w:t>
      </w:r>
      <w:r w:rsidRPr="00DA2349">
        <w:rPr>
          <w:rFonts w:ascii="Courier New" w:hAnsi="Courier New" w:cs="Courier New"/>
        </w:rPr>
        <w:t>…</w:t>
      </w:r>
    </w:p>
    <w:p w14:paraId="010E2981" w14:textId="0F4141D0" w:rsidR="00DA2349" w:rsidRPr="00DA2349" w:rsidRDefault="008F3568" w:rsidP="00DA2349">
      <w:pPr>
        <w:pStyle w:val="PlainText"/>
        <w:rPr>
          <w:rFonts w:ascii="Courier New" w:hAnsi="Courier New" w:cs="Courier New"/>
        </w:rPr>
      </w:pPr>
      <w:ins w:id="39" w:author="Ian Wang" w:date="2021-05-12T17:12:00Z">
        <w:r>
          <w:rPr>
            <w:rFonts w:ascii="Courier New" w:hAnsi="Courier New" w:cs="Courier New" w:hint="eastAsia"/>
          </w:rPr>
          <w:t>太</w:t>
        </w:r>
      </w:ins>
      <w:del w:id="40" w:author="Ian Wang" w:date="2021-05-12T17:12:00Z">
        <w:r w:rsidR="00DA2349" w:rsidRPr="00DA2349" w:rsidDel="008F3568">
          <w:rPr>
            <w:rFonts w:ascii="Courier New" w:hAnsi="Courier New" w:cs="Courier New"/>
          </w:rPr>
          <w:delText>凄</w:delText>
        </w:r>
      </w:del>
      <w:r w:rsidR="00DA2349" w:rsidRPr="00DA2349">
        <w:rPr>
          <w:rFonts w:ascii="Courier New" w:hAnsi="Courier New" w:cs="Courier New"/>
        </w:rPr>
        <w:t>惨</w:t>
      </w:r>
      <w:ins w:id="41" w:author="Ian Wang" w:date="2021-05-12T17:12:00Z">
        <w:r>
          <w:rPr>
            <w:rFonts w:ascii="Courier New" w:hAnsi="Courier New" w:cs="Courier New" w:hint="eastAsia"/>
          </w:rPr>
          <w:t>了</w:t>
        </w:r>
      </w:ins>
      <w:r w:rsidR="00DA2349" w:rsidRPr="00DA2349">
        <w:rPr>
          <w:rFonts w:ascii="Courier New" w:hAnsi="Courier New" w:cs="Courier New"/>
        </w:rPr>
        <w:t>…</w:t>
      </w:r>
    </w:p>
    <w:p w14:paraId="175ADE6E" w14:textId="116C0502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del w:id="42" w:author="Ian Wang" w:date="2021-05-12T17:03:00Z">
        <w:r w:rsidRPr="00DA2349" w:rsidDel="00507DD2">
          <w:rPr>
            <w:rFonts w:ascii="Courier New" w:hAnsi="Courier New" w:cs="Courier New" w:hint="eastAsia"/>
          </w:rPr>
          <w:lastRenderedPageBreak/>
          <w:delText>好</w:delText>
        </w:r>
      </w:del>
      <w:ins w:id="43" w:author="Ian Wang" w:date="2021-05-12T17:03:00Z">
        <w:r w:rsidR="00507DD2">
          <w:rPr>
            <w:rFonts w:ascii="Courier New" w:hAnsi="Courier New" w:cs="Courier New" w:hint="eastAsia"/>
          </w:rPr>
          <w:t>让</w:t>
        </w:r>
      </w:ins>
      <w:r w:rsidRPr="00DA2349">
        <w:rPr>
          <w:rFonts w:ascii="Courier New" w:hAnsi="Courier New" w:cs="Courier New"/>
        </w:rPr>
        <w:t>、</w:t>
      </w:r>
      <w:ins w:id="44" w:author="Ian Wang" w:date="2021-05-12T17:03:00Z">
        <w:r w:rsidR="00507DD2">
          <w:rPr>
            <w:rFonts w:ascii="Courier New" w:hAnsi="Courier New" w:cs="Courier New" w:hint="eastAsia"/>
          </w:rPr>
          <w:t>让我</w:t>
        </w:r>
      </w:ins>
      <w:ins w:id="45" w:author="Ian Wang" w:date="2021-05-12T17:12:00Z">
        <w:r w:rsidR="008F3568">
          <w:rPr>
            <w:rFonts w:ascii="Courier New" w:hAnsi="Courier New" w:cs="Courier New" w:hint="eastAsia"/>
          </w:rPr>
          <w:t>去</w:t>
        </w:r>
      </w:ins>
      <w:del w:id="46" w:author="Ian Wang" w:date="2021-05-12T17:03:00Z">
        <w:r w:rsidRPr="00DA2349" w:rsidDel="00507DD2">
          <w:rPr>
            <w:rFonts w:ascii="Courier New" w:hAnsi="Courier New" w:cs="Courier New"/>
          </w:rPr>
          <w:delText>好想</w:delText>
        </w:r>
      </w:del>
      <w:r w:rsidRPr="00DA2349">
        <w:rPr>
          <w:rFonts w:ascii="Courier New" w:hAnsi="Courier New" w:cs="Courier New"/>
        </w:rPr>
        <w:t>死</w:t>
      </w:r>
      <w:r w:rsidRPr="00DA2349">
        <w:rPr>
          <w:rFonts w:ascii="Courier New" w:hAnsi="Courier New" w:cs="Courier New"/>
        </w:rPr>
        <w:t>…</w:t>
      </w:r>
    </w:p>
    <w:p w14:paraId="1413EE04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5B9EDC71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11]----------------</w:t>
      </w:r>
      <w:proofErr w:type="gramEnd"/>
      <w:r w:rsidRPr="00DA2349">
        <w:rPr>
          <w:rFonts w:ascii="Courier New" w:hAnsi="Courier New" w:cs="Courier New"/>
        </w:rPr>
        <w:t>[0.276,0.830,2]</w:t>
      </w:r>
    </w:p>
    <w:p w14:paraId="787BBA18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呜呜</w:t>
      </w:r>
    </w:p>
    <w:p w14:paraId="3D9F278D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1DBD1761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7A369ED4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&gt;&gt;&gt;&gt;&gt;&gt;&gt;&gt;[</w:t>
      </w:r>
      <w:proofErr w:type="gramStart"/>
      <w:r w:rsidRPr="00DA2349">
        <w:rPr>
          <w:rFonts w:ascii="Courier New" w:hAnsi="Courier New" w:cs="Courier New"/>
        </w:rPr>
        <w:t>2.jpg]&lt;</w:t>
      </w:r>
      <w:proofErr w:type="gramEnd"/>
      <w:r w:rsidRPr="00DA2349">
        <w:rPr>
          <w:rFonts w:ascii="Courier New" w:hAnsi="Courier New" w:cs="Courier New"/>
        </w:rPr>
        <w:t>&lt;&lt;&lt;&lt;&lt;&lt;&lt;</w:t>
      </w:r>
    </w:p>
    <w:p w14:paraId="1C782CDE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1]----------------</w:t>
      </w:r>
      <w:proofErr w:type="gramEnd"/>
      <w:r w:rsidRPr="00DA2349">
        <w:rPr>
          <w:rFonts w:ascii="Courier New" w:hAnsi="Courier New" w:cs="Courier New"/>
        </w:rPr>
        <w:t>[0.591,0.025,2]</w:t>
      </w:r>
    </w:p>
    <w:p w14:paraId="495E123F" w14:textId="61566D30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从地狱</w:t>
      </w:r>
      <w:ins w:id="47" w:author="Ian Wang" w:date="2021-05-12T17:03:00Z">
        <w:r w:rsidR="00507DD2">
          <w:rPr>
            <w:rFonts w:ascii="Courier New" w:hAnsi="Courier New" w:cs="Courier New" w:hint="eastAsia"/>
          </w:rPr>
          <w:t>之中</w:t>
        </w:r>
      </w:ins>
      <w:r w:rsidRPr="00DA2349">
        <w:rPr>
          <w:rFonts w:ascii="Courier New" w:hAnsi="Courier New" w:cs="Courier New"/>
        </w:rPr>
        <w:t>生还</w:t>
      </w:r>
      <w:del w:id="48" w:author="Ian Wang" w:date="2021-05-12T17:03:00Z">
        <w:r w:rsidRPr="00DA2349" w:rsidDel="00507DD2">
          <w:rPr>
            <w:rFonts w:ascii="Courier New" w:hAnsi="Courier New" w:cs="Courier New"/>
          </w:rPr>
          <w:delText>下来经过</w:delText>
        </w:r>
      </w:del>
      <w:r w:rsidRPr="00DA2349">
        <w:rPr>
          <w:rFonts w:ascii="Courier New" w:hAnsi="Courier New" w:cs="Courier New"/>
        </w:rPr>
        <w:t>半年</w:t>
      </w:r>
      <w:ins w:id="49" w:author="Ian Wang" w:date="2021-05-12T17:03:00Z">
        <w:r w:rsidR="00507DD2">
          <w:rPr>
            <w:rFonts w:ascii="Courier New" w:hAnsi="Courier New" w:cs="Courier New" w:hint="eastAsia"/>
          </w:rPr>
          <w:t>后</w:t>
        </w:r>
      </w:ins>
      <w:r w:rsidRPr="00DA2349">
        <w:rPr>
          <w:rFonts w:ascii="Courier New" w:hAnsi="Courier New" w:cs="Courier New"/>
        </w:rPr>
        <w:t>的前队长</w:t>
      </w:r>
    </w:p>
    <w:p w14:paraId="38EECD4F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3C47220C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2]----------------</w:t>
      </w:r>
      <w:proofErr w:type="gramEnd"/>
      <w:r w:rsidRPr="00DA2349">
        <w:rPr>
          <w:rFonts w:ascii="Courier New" w:hAnsi="Courier New" w:cs="Courier New"/>
        </w:rPr>
        <w:t>[0.793,0.073,2]</w:t>
      </w:r>
    </w:p>
    <w:p w14:paraId="0FF1F1BE" w14:textId="5C69450F" w:rsidR="00DA2349" w:rsidRDefault="00DA2349" w:rsidP="00DA2349">
      <w:pPr>
        <w:pStyle w:val="PlainText"/>
        <w:rPr>
          <w:ins w:id="50" w:author="Mayo Cream" w:date="2021-05-13T01:18:00Z"/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小礼花庆祝啪</w:t>
      </w:r>
      <w:r w:rsidRPr="00DA2349">
        <w:rPr>
          <w:rFonts w:ascii="Courier New" w:hAnsi="Courier New" w:cs="Courier New"/>
        </w:rPr>
        <w:t>—</w:t>
      </w:r>
      <w:ins w:id="51" w:author="Ian Wang" w:date="2021-05-12T17:45:00Z">
        <w:r w:rsidR="00746A29">
          <w:rPr>
            <w:rFonts w:ascii="Courier New" w:hAnsi="Courier New" w:cs="Courier New" w:hint="eastAsia"/>
          </w:rPr>
          <w:t>（</w:t>
        </w:r>
      </w:ins>
      <w:ins w:id="52" w:author="Ian Wang" w:date="2021-05-12T17:46:00Z">
        <w:r w:rsidR="00746A29">
          <w:rPr>
            <w:rFonts w:ascii="Courier New" w:hAnsi="Courier New" w:cs="Courier New" w:hint="eastAsia"/>
          </w:rPr>
          <w:t>感觉有点怪怪的？）</w:t>
        </w:r>
      </w:ins>
    </w:p>
    <w:p w14:paraId="4D8B353A" w14:textId="6BBFBFDD" w:rsidR="00F87E61" w:rsidRPr="00F87E61" w:rsidRDefault="00F87E61" w:rsidP="00DA2349">
      <w:pPr>
        <w:pStyle w:val="PlainText"/>
        <w:rPr>
          <w:rFonts w:ascii="Courier New" w:eastAsia="Yu Mincho" w:hAnsi="Courier New" w:cs="Courier New" w:hint="eastAsia"/>
          <w:lang w:eastAsia="ja-JP"/>
          <w:rPrChange w:id="53" w:author="Mayo Cream" w:date="2021-05-13T01:23:00Z">
            <w:rPr>
              <w:rFonts w:ascii="Courier New" w:hAnsi="Courier New" w:cs="Courier New" w:hint="eastAsia"/>
            </w:rPr>
          </w:rPrChange>
        </w:rPr>
      </w:pPr>
      <w:ins w:id="54" w:author="Mayo Cream" w:date="2021-05-13T01:18:00Z">
        <w:r>
          <w:rPr>
            <w:rFonts w:ascii="Courier New" w:hAnsi="Courier New" w:cs="Courier New"/>
          </w:rPr>
          <w:t>*</w:t>
        </w:r>
        <w:r>
          <w:rPr>
            <mc:AlternateContent>
              <mc:Choice Requires="w16se">
                <w:rFonts w:ascii="Courier New" w:hAnsi="Courier New" w:cs="Courier New" w:hint="eastAsia"/>
              </mc:Choice>
              <mc:Fallback>
                <w:rFonts w:ascii="Segoe UI Emoji" w:eastAsia="Segoe UI Emoji" w:hAnsi="Segoe UI Emoji" w:cs="Segoe UI Emoji"/>
              </mc:Fallback>
            </mc:AlternateContent>
          </w:rPr>
          <mc:AlternateContent>
            <mc:Choice Requires="w16se">
              <w16se:symEx w16se:font="Segoe UI Emoji" w16se:char="1F389"/>
            </mc:Choice>
            <mc:Fallback>
              <w:t>🎉</w:t>
            </mc:Fallback>
          </mc:AlternateContent>
        </w:r>
        <w:r>
          <w:rPr>
            <w:rFonts w:ascii="Courier New" w:hAnsi="Courier New" w:cs="Courier New" w:hint="eastAsia"/>
          </w:rPr>
          <w:t>噼里啪—啦</w:t>
        </w:r>
      </w:ins>
    </w:p>
    <w:p w14:paraId="4FD3AF29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06F38706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3]----------------</w:t>
      </w:r>
      <w:proofErr w:type="gramEnd"/>
      <w:r w:rsidRPr="00DA2349">
        <w:rPr>
          <w:rFonts w:ascii="Courier New" w:hAnsi="Courier New" w:cs="Courier New"/>
        </w:rPr>
        <w:t>[0.989,0.074,1]</w:t>
      </w:r>
    </w:p>
    <w:p w14:paraId="478F9D76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队长</w:t>
      </w:r>
      <w:r w:rsidRPr="00DA2349">
        <w:rPr>
          <w:rFonts w:ascii="Courier New" w:hAnsi="Courier New" w:cs="Courier New"/>
        </w:rPr>
        <w:t>~</w:t>
      </w:r>
    </w:p>
    <w:p w14:paraId="6B989F1E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你知道今天</w:t>
      </w:r>
    </w:p>
    <w:p w14:paraId="591D2746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是什么日子吗？</w:t>
      </w:r>
    </w:p>
    <w:p w14:paraId="4E789F7D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048B704E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4]----------------</w:t>
      </w:r>
      <w:proofErr w:type="gramEnd"/>
      <w:r w:rsidRPr="00DA2349">
        <w:rPr>
          <w:rFonts w:ascii="Courier New" w:hAnsi="Courier New" w:cs="Courier New"/>
        </w:rPr>
        <w:t>[0.244,0.081,1]</w:t>
      </w:r>
    </w:p>
    <w:p w14:paraId="74601768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答案就是</w:t>
      </w:r>
    </w:p>
    <w:p w14:paraId="256EDE07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29488617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5]----------------</w:t>
      </w:r>
      <w:proofErr w:type="gramEnd"/>
      <w:r w:rsidRPr="00DA2349">
        <w:rPr>
          <w:rFonts w:ascii="Courier New" w:hAnsi="Courier New" w:cs="Courier New"/>
        </w:rPr>
        <w:t>[0.150,0.111,1]</w:t>
      </w:r>
    </w:p>
    <w:p w14:paraId="5E4CE823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del w:id="55" w:author="Ian Wang" w:date="2021-05-12T17:03:00Z">
        <w:r w:rsidRPr="00DA2349" w:rsidDel="00507DD2">
          <w:rPr>
            <w:rFonts w:ascii="Courier New" w:hAnsi="Courier New" w:cs="Courier New"/>
          </w:rPr>
          <w:delText>是</w:delText>
        </w:r>
      </w:del>
      <w:r w:rsidRPr="00DA2349">
        <w:rPr>
          <w:rFonts w:ascii="Courier New" w:hAnsi="Courier New" w:cs="Courier New"/>
        </w:rPr>
        <w:t>我和队长从那个地狱</w:t>
      </w:r>
    </w:p>
    <w:p w14:paraId="47726101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生还以来正好半年的日子</w:t>
      </w:r>
      <w:r w:rsidRPr="00DA2349">
        <w:rPr>
          <w:rFonts w:ascii="Courier New" w:hAnsi="Courier New" w:cs="Courier New"/>
        </w:rPr>
        <w:t>!!</w:t>
      </w:r>
    </w:p>
    <w:p w14:paraId="0A00387C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4583ADB6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6]----------------</w:t>
      </w:r>
      <w:proofErr w:type="gramEnd"/>
      <w:r w:rsidRPr="00DA2349">
        <w:rPr>
          <w:rFonts w:ascii="Courier New" w:hAnsi="Courier New" w:cs="Courier New"/>
        </w:rPr>
        <w:t>[0.979,0.418,1]</w:t>
      </w:r>
    </w:p>
    <w:p w14:paraId="67ABEF97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唉呀</w:t>
      </w:r>
      <w:r w:rsidRPr="00DA2349">
        <w:rPr>
          <w:rFonts w:ascii="Courier New" w:hAnsi="Courier New" w:cs="Courier New"/>
        </w:rPr>
        <w:t>…</w:t>
      </w:r>
      <w:r w:rsidRPr="00DA2349">
        <w:rPr>
          <w:rFonts w:ascii="Courier New" w:hAnsi="Courier New" w:cs="Courier New"/>
        </w:rPr>
        <w:t>半年前的队长</w:t>
      </w:r>
    </w:p>
    <w:p w14:paraId="4A1350D7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还吵着闹着说</w:t>
      </w:r>
    </w:p>
    <w:p w14:paraId="621131E7" w14:textId="7602A4BE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「想去死」、</w:t>
      </w:r>
    </w:p>
    <w:p w14:paraId="48B4570A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「杀了我吧」之类的话</w:t>
      </w:r>
    </w:p>
    <w:p w14:paraId="497BF898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现在想起来</w:t>
      </w:r>
    </w:p>
    <w:p w14:paraId="33FCB084" w14:textId="2799A3B8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真是好</w:t>
      </w:r>
      <w:ins w:id="56" w:author="Ian Wang" w:date="2021-05-12T17:32:00Z">
        <w:r w:rsidR="00AC465B">
          <w:rPr>
            <w:rFonts w:ascii="Courier New" w:hAnsi="Courier New" w:cs="Courier New" w:hint="eastAsia"/>
          </w:rPr>
          <w:t>令人</w:t>
        </w:r>
      </w:ins>
      <w:r w:rsidRPr="00DA2349">
        <w:rPr>
          <w:rFonts w:ascii="Courier New" w:hAnsi="Courier New" w:cs="Courier New"/>
        </w:rPr>
        <w:t>怀念呢</w:t>
      </w:r>
      <w:r w:rsidRPr="00DA2349">
        <w:rPr>
          <w:rFonts w:ascii="Courier New" w:hAnsi="Courier New" w:cs="Courier New"/>
        </w:rPr>
        <w:t>…</w:t>
      </w:r>
    </w:p>
    <w:p w14:paraId="000C94DE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7DB7C51D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0E11D9C8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7]----------------</w:t>
      </w:r>
      <w:proofErr w:type="gramEnd"/>
      <w:r w:rsidRPr="00DA2349">
        <w:rPr>
          <w:rFonts w:ascii="Courier New" w:hAnsi="Courier New" w:cs="Courier New"/>
        </w:rPr>
        <w:t>[0.806,0.748,2]</w:t>
      </w:r>
    </w:p>
    <w:p w14:paraId="5DDC92AA" w14:textId="03C52E2F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求你</w:t>
      </w:r>
      <w:ins w:id="57" w:author="Ian Wang" w:date="2021-05-12T17:33:00Z">
        <w:r w:rsidR="00AC465B">
          <w:rPr>
            <w:rFonts w:ascii="Courier New" w:hAnsi="Courier New" w:cs="Courier New" w:hint="eastAsia"/>
          </w:rPr>
          <w:t>还是</w:t>
        </w:r>
      </w:ins>
      <w:r w:rsidRPr="00DA2349">
        <w:rPr>
          <w:rFonts w:ascii="Courier New" w:hAnsi="Courier New" w:cs="Courier New"/>
        </w:rPr>
        <w:t>忘了吧</w:t>
      </w:r>
      <w:r w:rsidRPr="00DA2349">
        <w:rPr>
          <w:rFonts w:ascii="Courier New" w:hAnsi="Courier New" w:cs="Courier New"/>
        </w:rPr>
        <w:t>…</w:t>
      </w:r>
    </w:p>
    <w:p w14:paraId="71F368C2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2206D4FD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8]----------------</w:t>
      </w:r>
      <w:proofErr w:type="gramEnd"/>
      <w:r w:rsidRPr="00DA2349">
        <w:rPr>
          <w:rFonts w:ascii="Courier New" w:hAnsi="Courier New" w:cs="Courier New"/>
        </w:rPr>
        <w:t>[0.614,0.413,2]</w:t>
      </w:r>
    </w:p>
    <w:p w14:paraId="7B25A0C8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唔唔</w:t>
      </w:r>
    </w:p>
    <w:p w14:paraId="6D9625AB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34300BA1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9]----------------</w:t>
      </w:r>
      <w:proofErr w:type="gramEnd"/>
      <w:r w:rsidRPr="00DA2349">
        <w:rPr>
          <w:rFonts w:ascii="Courier New" w:hAnsi="Courier New" w:cs="Courier New"/>
        </w:rPr>
        <w:t>[0.650,0.488,1]</w:t>
      </w:r>
    </w:p>
    <w:p w14:paraId="323AF8BB" w14:textId="2FB6FE91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之、之前</w:t>
      </w:r>
      <w:ins w:id="58" w:author="Ian Wang" w:date="2021-05-12T17:46:00Z">
        <w:r w:rsidR="00746A29">
          <w:rPr>
            <w:rFonts w:ascii="Courier New" w:hAnsi="Courier New" w:cs="Courier New" w:hint="eastAsia"/>
          </w:rPr>
          <w:t>那些</w:t>
        </w:r>
      </w:ins>
      <w:del w:id="59" w:author="Ian Wang" w:date="2021-05-12T17:46:00Z">
        <w:r w:rsidRPr="00DA2349" w:rsidDel="00746A29">
          <w:rPr>
            <w:rFonts w:ascii="Courier New" w:hAnsi="Courier New" w:cs="Courier New"/>
          </w:rPr>
          <w:delText>的</w:delText>
        </w:r>
      </w:del>
      <w:ins w:id="60" w:author="Ian Wang" w:date="2021-05-12T17:46:00Z">
        <w:r w:rsidR="00746A29">
          <w:rPr>
            <w:rFonts w:ascii="Courier New" w:hAnsi="Courier New" w:cs="Courier New" w:hint="eastAsia"/>
          </w:rPr>
          <w:t>事</w:t>
        </w:r>
      </w:ins>
    </w:p>
    <w:p w14:paraId="1B64DE3A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真的感觉</w:t>
      </w:r>
    </w:p>
    <w:p w14:paraId="07AE04B5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很对不起你</w:t>
      </w:r>
      <w:r w:rsidRPr="00DA2349">
        <w:rPr>
          <w:rFonts w:ascii="Courier New" w:hAnsi="Courier New" w:cs="Courier New"/>
        </w:rPr>
        <w:t>…</w:t>
      </w:r>
    </w:p>
    <w:p w14:paraId="39F7389F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5C43ED53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10]----------------</w:t>
      </w:r>
      <w:proofErr w:type="gramEnd"/>
      <w:r w:rsidRPr="00DA2349">
        <w:rPr>
          <w:rFonts w:ascii="Courier New" w:hAnsi="Courier New" w:cs="Courier New"/>
        </w:rPr>
        <w:t>[0.399,0.411,1]</w:t>
      </w:r>
    </w:p>
    <w:p w14:paraId="34F46085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这半年间</w:t>
      </w:r>
    </w:p>
    <w:p w14:paraId="1E27A037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给你添了好多麻烦</w:t>
      </w:r>
      <w:r w:rsidRPr="00DA2349">
        <w:rPr>
          <w:rFonts w:ascii="Courier New" w:hAnsi="Courier New" w:cs="Courier New"/>
        </w:rPr>
        <w:t>…</w:t>
      </w:r>
    </w:p>
    <w:p w14:paraId="713A25E9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5ECD43DE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11]----------------</w:t>
      </w:r>
      <w:proofErr w:type="gramEnd"/>
      <w:r w:rsidRPr="00DA2349">
        <w:rPr>
          <w:rFonts w:ascii="Courier New" w:hAnsi="Courier New" w:cs="Courier New"/>
        </w:rPr>
        <w:t>[0.261,0.443,1]</w:t>
      </w:r>
    </w:p>
    <w:p w14:paraId="03B18EF8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可你还是一直帮助着我</w:t>
      </w:r>
    </w:p>
    <w:p w14:paraId="4DC6621C" w14:textId="16CCDA7C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del w:id="61" w:author="Ian Wang" w:date="2021-05-12T17:14:00Z">
        <w:r w:rsidRPr="00DA2349" w:rsidDel="008F3568">
          <w:rPr>
            <w:rFonts w:ascii="Courier New" w:hAnsi="Courier New" w:cs="Courier New" w:hint="eastAsia"/>
          </w:rPr>
          <w:delText>怎么感谢都回报不了你</w:delText>
        </w:r>
      </w:del>
      <w:ins w:id="62" w:author="Ian Wang" w:date="2021-05-12T17:14:00Z">
        <w:r w:rsidR="008F3568">
          <w:rPr>
            <w:rFonts w:ascii="Courier New" w:hAnsi="Courier New" w:cs="Courier New" w:hint="eastAsia"/>
          </w:rPr>
          <w:t>此等恩情我无以为报</w:t>
        </w:r>
      </w:ins>
      <w:r w:rsidRPr="00DA2349">
        <w:rPr>
          <w:rFonts w:ascii="Courier New" w:hAnsi="Courier New" w:cs="Courier New"/>
        </w:rPr>
        <w:t>…</w:t>
      </w:r>
    </w:p>
    <w:p w14:paraId="4EAEB7D8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1FCFB3FC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12]----------------</w:t>
      </w:r>
      <w:proofErr w:type="gramEnd"/>
      <w:r w:rsidRPr="00DA2349">
        <w:rPr>
          <w:rFonts w:ascii="Courier New" w:hAnsi="Courier New" w:cs="Courier New"/>
        </w:rPr>
        <w:t>[0.140,0.412,1]</w:t>
      </w:r>
    </w:p>
    <w:p w14:paraId="7E388E34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你对我有恩</w:t>
      </w:r>
    </w:p>
    <w:p w14:paraId="5AB461EA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真的</w:t>
      </w:r>
    </w:p>
    <w:p w14:paraId="551D461E" w14:textId="2E923E42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del w:id="63" w:author="Ian Wang" w:date="2021-05-12T17:47:00Z">
        <w:r w:rsidRPr="00DA2349" w:rsidDel="00746A29">
          <w:rPr>
            <w:rFonts w:ascii="Courier New" w:hAnsi="Courier New" w:cs="Courier New" w:hint="eastAsia"/>
          </w:rPr>
          <w:delText>谢谢你</w:delText>
        </w:r>
      </w:del>
      <w:ins w:id="64" w:author="Ian Wang" w:date="2021-05-12T17:47:00Z">
        <w:r w:rsidR="00746A29">
          <w:rPr>
            <w:rFonts w:ascii="Courier New" w:hAnsi="Courier New" w:cs="Courier New" w:hint="eastAsia"/>
          </w:rPr>
          <w:t>万分感谢</w:t>
        </w:r>
      </w:ins>
      <w:r w:rsidRPr="00DA2349">
        <w:rPr>
          <w:rFonts w:ascii="Courier New" w:hAnsi="Courier New" w:cs="Courier New"/>
        </w:rPr>
        <w:t>…</w:t>
      </w:r>
    </w:p>
    <w:p w14:paraId="5F17CD41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2F2A2715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13]----------------</w:t>
      </w:r>
      <w:proofErr w:type="gramEnd"/>
      <w:r w:rsidRPr="00DA2349">
        <w:rPr>
          <w:rFonts w:ascii="Courier New" w:hAnsi="Courier New" w:cs="Courier New"/>
        </w:rPr>
        <w:t>[0.100,0.654,1]</w:t>
      </w:r>
    </w:p>
    <w:p w14:paraId="7F2A1CC1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队、队长</w:t>
      </w:r>
      <w:r w:rsidRPr="00DA2349">
        <w:rPr>
          <w:rFonts w:ascii="Courier New" w:hAnsi="Courier New" w:cs="Courier New"/>
        </w:rPr>
        <w:t>…</w:t>
      </w:r>
    </w:p>
    <w:p w14:paraId="0D9E06F0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027CCB2E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14]----------------</w:t>
      </w:r>
      <w:proofErr w:type="gramEnd"/>
      <w:r w:rsidRPr="00DA2349">
        <w:rPr>
          <w:rFonts w:ascii="Courier New" w:hAnsi="Courier New" w:cs="Courier New"/>
        </w:rPr>
        <w:t>[0.103,0.828,2]</w:t>
      </w:r>
    </w:p>
    <w:p w14:paraId="088B5AB6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盯</w:t>
      </w:r>
      <w:r w:rsidRPr="00DA2349">
        <w:rPr>
          <w:rFonts w:ascii="Courier New" w:hAnsi="Courier New" w:cs="Courier New"/>
        </w:rPr>
        <w:t>——</w:t>
      </w:r>
    </w:p>
    <w:p w14:paraId="6523B808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2657F96B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1808455B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&gt;&gt;&gt;&gt;&gt;&gt;&gt;&gt;[</w:t>
      </w:r>
      <w:proofErr w:type="gramStart"/>
      <w:r w:rsidRPr="00DA2349">
        <w:rPr>
          <w:rFonts w:ascii="Courier New" w:hAnsi="Courier New" w:cs="Courier New"/>
        </w:rPr>
        <w:t>3.jpg]&lt;</w:t>
      </w:r>
      <w:proofErr w:type="gramEnd"/>
      <w:r w:rsidRPr="00DA2349">
        <w:rPr>
          <w:rFonts w:ascii="Courier New" w:hAnsi="Courier New" w:cs="Courier New"/>
        </w:rPr>
        <w:t>&lt;&lt;&lt;&lt;&lt;&lt;&lt;</w:t>
      </w:r>
    </w:p>
    <w:p w14:paraId="1059727A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1]----------------</w:t>
      </w:r>
      <w:proofErr w:type="gramEnd"/>
      <w:r w:rsidRPr="00DA2349">
        <w:rPr>
          <w:rFonts w:ascii="Courier New" w:hAnsi="Courier New" w:cs="Courier New"/>
        </w:rPr>
        <w:t>[0.680,0.023,2]</w:t>
      </w:r>
    </w:p>
    <w:p w14:paraId="5289718F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假装没有小情绪</w:t>
      </w:r>
      <w:r w:rsidRPr="00DA2349">
        <w:rPr>
          <w:rFonts w:ascii="Courier New" w:hAnsi="Courier New" w:cs="Courier New"/>
        </w:rPr>
        <w:t>(?)</w:t>
      </w:r>
      <w:r w:rsidRPr="00DA2349">
        <w:rPr>
          <w:rFonts w:ascii="Courier New" w:hAnsi="Courier New" w:cs="Courier New"/>
        </w:rPr>
        <w:t>的前队长</w:t>
      </w:r>
    </w:p>
    <w:p w14:paraId="7DD66079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244006E2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2]----------------</w:t>
      </w:r>
      <w:proofErr w:type="gramEnd"/>
      <w:r w:rsidRPr="00DA2349">
        <w:rPr>
          <w:rFonts w:ascii="Courier New" w:hAnsi="Courier New" w:cs="Courier New"/>
        </w:rPr>
        <w:t>[0.983,0.069,1]</w:t>
      </w:r>
    </w:p>
    <w:p w14:paraId="4754C892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我才是</w:t>
      </w:r>
    </w:p>
    <w:p w14:paraId="1A9F52EC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要说感谢的人</w:t>
      </w:r>
      <w:r w:rsidRPr="00DA2349">
        <w:rPr>
          <w:rFonts w:ascii="Courier New" w:hAnsi="Courier New" w:cs="Courier New"/>
        </w:rPr>
        <w:t>~</w:t>
      </w:r>
    </w:p>
    <w:p w14:paraId="6D3CDEF4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534231D2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3]----------------</w:t>
      </w:r>
      <w:proofErr w:type="gramEnd"/>
      <w:r w:rsidRPr="00DA2349">
        <w:rPr>
          <w:rFonts w:ascii="Courier New" w:hAnsi="Courier New" w:cs="Courier New"/>
        </w:rPr>
        <w:t>[0.856,0.167,1]</w:t>
      </w:r>
    </w:p>
    <w:p w14:paraId="2D7E36CF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我还能活着见到你</w:t>
      </w:r>
    </w:p>
    <w:p w14:paraId="5E095DCB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都是因为有队长你在</w:t>
      </w:r>
      <w:r w:rsidRPr="00DA2349">
        <w:rPr>
          <w:rFonts w:ascii="Courier New" w:hAnsi="Courier New" w:cs="Courier New"/>
        </w:rPr>
        <w:t>~</w:t>
      </w:r>
    </w:p>
    <w:p w14:paraId="2860103C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085B9F53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4]----------------</w:t>
      </w:r>
      <w:proofErr w:type="gramEnd"/>
      <w:r w:rsidRPr="00DA2349">
        <w:rPr>
          <w:rFonts w:ascii="Courier New" w:hAnsi="Courier New" w:cs="Courier New"/>
        </w:rPr>
        <w:t>[0.983,0.252,2]</w:t>
      </w:r>
    </w:p>
    <w:p w14:paraId="3DFBD83E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呜哇哇哇哇</w:t>
      </w:r>
    </w:p>
    <w:p w14:paraId="01A398FF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7C311346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5]----------------</w:t>
      </w:r>
      <w:proofErr w:type="gramEnd"/>
      <w:r w:rsidRPr="00DA2349">
        <w:rPr>
          <w:rFonts w:ascii="Courier New" w:hAnsi="Courier New" w:cs="Courier New"/>
        </w:rPr>
        <w:t>[0.539,0.073,2]</w:t>
      </w:r>
    </w:p>
    <w:p w14:paraId="01BD5DD2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扑抱</w:t>
      </w:r>
    </w:p>
    <w:p w14:paraId="58C4E3D4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1465321C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6]----------------</w:t>
      </w:r>
      <w:proofErr w:type="gramEnd"/>
      <w:r w:rsidRPr="00DA2349">
        <w:rPr>
          <w:rFonts w:ascii="Courier New" w:hAnsi="Courier New" w:cs="Courier New"/>
        </w:rPr>
        <w:t>[0.319,0.066,1]</w:t>
      </w:r>
    </w:p>
    <w:p w14:paraId="09400A7B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队长有没有</w:t>
      </w:r>
    </w:p>
    <w:p w14:paraId="78DECDE6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忍着不说的事情</w:t>
      </w:r>
      <w:r w:rsidRPr="00DA2349">
        <w:rPr>
          <w:rFonts w:ascii="Courier New" w:hAnsi="Courier New" w:cs="Courier New"/>
        </w:rPr>
        <w:t>?</w:t>
      </w:r>
    </w:p>
    <w:p w14:paraId="168DD9C2" w14:textId="5A19D024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有</w:t>
      </w:r>
      <w:r w:rsidRPr="00DA2349">
        <w:rPr>
          <w:rFonts w:ascii="Courier New" w:hAnsi="Courier New" w:cs="Courier New" w:hint="eastAsia"/>
        </w:rPr>
        <w:t>情绪</w:t>
      </w:r>
      <w:r w:rsidRPr="00DA2349">
        <w:rPr>
          <w:rFonts w:ascii="Courier New" w:hAnsi="Courier New" w:cs="Courier New"/>
        </w:rPr>
        <w:t>的话不要顾虑</w:t>
      </w:r>
      <w:ins w:id="65" w:author="Ian Wang" w:date="2021-05-12T17:16:00Z">
        <w:r w:rsidR="008F3568">
          <w:rPr>
            <w:rFonts w:ascii="Courier New" w:hAnsi="Courier New" w:cs="Courier New" w:hint="eastAsia"/>
          </w:rPr>
          <w:t>我</w:t>
        </w:r>
      </w:ins>
    </w:p>
    <w:p w14:paraId="5AE79BDA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尽管说出来吧</w:t>
      </w:r>
    </w:p>
    <w:p w14:paraId="0252D2C4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3E6C5124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7]----------------</w:t>
      </w:r>
      <w:proofErr w:type="gramEnd"/>
      <w:r w:rsidRPr="00DA2349">
        <w:rPr>
          <w:rFonts w:ascii="Courier New" w:hAnsi="Courier New" w:cs="Courier New"/>
        </w:rPr>
        <w:t>[0.078,0.237,1]</w:t>
      </w:r>
    </w:p>
    <w:p w14:paraId="5C71A4CD" w14:textId="27148E4A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情、情绪</w:t>
      </w:r>
      <w:r w:rsidRPr="00DA2349">
        <w:rPr>
          <w:rFonts w:ascii="Courier New" w:hAnsi="Courier New" w:cs="Courier New"/>
        </w:rPr>
        <w:t>…?</w:t>
      </w:r>
    </w:p>
    <w:p w14:paraId="0ECC2B56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49A73412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8]----------------</w:t>
      </w:r>
      <w:proofErr w:type="gramEnd"/>
      <w:r w:rsidRPr="00DA2349">
        <w:rPr>
          <w:rFonts w:ascii="Courier New" w:hAnsi="Courier New" w:cs="Courier New"/>
        </w:rPr>
        <w:t>[0.143,0.398,2]</w:t>
      </w:r>
    </w:p>
    <w:p w14:paraId="2E85685D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惊觉</w:t>
      </w:r>
    </w:p>
    <w:p w14:paraId="4F0178BF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068223BD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9]----------------</w:t>
      </w:r>
      <w:proofErr w:type="gramEnd"/>
      <w:r w:rsidRPr="00DA2349">
        <w:rPr>
          <w:rFonts w:ascii="Courier New" w:hAnsi="Courier New" w:cs="Courier New"/>
        </w:rPr>
        <w:t>[0.939,0.529,1]</w:t>
      </w:r>
    </w:p>
    <w:p w14:paraId="49A1AFCC" w14:textId="5AE31474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del w:id="66" w:author="Ian Wang" w:date="2021-05-12T17:17:00Z">
        <w:r w:rsidRPr="00DA2349" w:rsidDel="008F3568">
          <w:rPr>
            <w:rFonts w:ascii="Courier New" w:hAnsi="Courier New" w:cs="Courier New" w:hint="eastAsia"/>
          </w:rPr>
          <w:delText>那</w:delText>
        </w:r>
      </w:del>
      <w:ins w:id="67" w:author="Ian Wang" w:date="2021-05-12T17:17:00Z">
        <w:r w:rsidR="008F3568">
          <w:rPr>
            <w:rFonts w:ascii="Courier New" w:hAnsi="Courier New" w:cs="Courier New" w:hint="eastAsia"/>
          </w:rPr>
          <w:t>这</w:t>
        </w:r>
      </w:ins>
      <w:r w:rsidRPr="00DA2349">
        <w:rPr>
          <w:rFonts w:ascii="Courier New" w:hAnsi="Courier New" w:cs="Courier New"/>
        </w:rPr>
        <w:t>个、</w:t>
      </w:r>
    </w:p>
    <w:p w14:paraId="5AE21068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2D9C43D1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10]----------------</w:t>
      </w:r>
      <w:proofErr w:type="gramEnd"/>
      <w:r w:rsidRPr="00DA2349">
        <w:rPr>
          <w:rFonts w:ascii="Courier New" w:hAnsi="Courier New" w:cs="Courier New"/>
        </w:rPr>
        <w:t>[0.879,0.576,1]</w:t>
      </w:r>
    </w:p>
    <w:p w14:paraId="5EE28131" w14:textId="462DA871" w:rsidR="00DA2349" w:rsidRPr="00DA2349" w:rsidRDefault="008F3568" w:rsidP="00DA2349">
      <w:pPr>
        <w:pStyle w:val="PlainText"/>
        <w:rPr>
          <w:rFonts w:ascii="Courier New" w:hAnsi="Courier New" w:cs="Courier New"/>
        </w:rPr>
      </w:pPr>
      <w:ins w:id="68" w:author="Ian Wang" w:date="2021-05-12T17:17:00Z">
        <w:r>
          <w:rPr>
            <w:rFonts w:ascii="Courier New" w:hAnsi="Courier New" w:cs="Courier New" w:hint="eastAsia"/>
          </w:rPr>
          <w:t>那</w:t>
        </w:r>
      </w:ins>
      <w:del w:id="69" w:author="Ian Wang" w:date="2021-05-12T17:17:00Z">
        <w:r w:rsidR="00DA2349" w:rsidRPr="00DA2349" w:rsidDel="008F3568">
          <w:rPr>
            <w:rFonts w:ascii="Courier New" w:hAnsi="Courier New" w:cs="Courier New"/>
          </w:rPr>
          <w:delText>这</w:delText>
        </w:r>
      </w:del>
      <w:r w:rsidR="00DA2349" w:rsidRPr="00DA2349">
        <w:rPr>
          <w:rFonts w:ascii="Courier New" w:hAnsi="Courier New" w:cs="Courier New"/>
        </w:rPr>
        <w:t>个</w:t>
      </w:r>
      <w:r w:rsidR="00DA2349" w:rsidRPr="00DA2349">
        <w:rPr>
          <w:rFonts w:ascii="Courier New" w:hAnsi="Courier New" w:cs="Courier New"/>
        </w:rPr>
        <w:t>…</w:t>
      </w:r>
    </w:p>
    <w:p w14:paraId="32830D98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68AD3D0F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590C552B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11]----------------</w:t>
      </w:r>
      <w:proofErr w:type="gramEnd"/>
      <w:r w:rsidRPr="00DA2349">
        <w:rPr>
          <w:rFonts w:ascii="Courier New" w:hAnsi="Courier New" w:cs="Courier New"/>
        </w:rPr>
        <w:t>[0.790,0.530,1]</w:t>
      </w:r>
    </w:p>
    <w:p w14:paraId="492C41F7" w14:textId="2F0E4BB8" w:rsidR="00DA2349" w:rsidRPr="00DA2349" w:rsidRDefault="008F3568" w:rsidP="00DA2349">
      <w:pPr>
        <w:pStyle w:val="PlainText"/>
        <w:rPr>
          <w:rFonts w:ascii="Courier New" w:hAnsi="Courier New" w:cs="Courier New"/>
        </w:rPr>
      </w:pPr>
      <w:del w:id="70" w:author="Ian Wang" w:date="2021-05-12T17:35:00Z">
        <w:r w:rsidDel="00AC465B">
          <w:rPr>
            <w:rFonts w:ascii="Courier New" w:hAnsi="Courier New" w:cs="Courier New" w:hint="eastAsia"/>
          </w:rPr>
          <w:delText>倒也不是不满</w:delText>
        </w:r>
      </w:del>
      <w:ins w:id="71" w:author="Ian Wang" w:date="2021-05-12T17:35:00Z">
        <w:r w:rsidR="00AC465B">
          <w:rPr>
            <w:rFonts w:ascii="Courier New" w:hAnsi="Courier New" w:cs="Courier New" w:hint="eastAsia"/>
          </w:rPr>
          <w:t>倒也不是有情绪</w:t>
        </w:r>
      </w:ins>
    </w:p>
    <w:p w14:paraId="41EB776C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应该说是</w:t>
      </w:r>
      <w:r w:rsidRPr="00DA2349">
        <w:rPr>
          <w:rFonts w:ascii="Courier New" w:hAnsi="Courier New" w:cs="Courier New"/>
        </w:rPr>
        <w:t>…</w:t>
      </w:r>
      <w:r w:rsidRPr="00DA2349">
        <w:rPr>
          <w:rFonts w:ascii="Courier New" w:hAnsi="Courier New" w:cs="Courier New"/>
        </w:rPr>
        <w:t>嗯</w:t>
      </w:r>
      <w:r w:rsidRPr="00DA2349">
        <w:rPr>
          <w:rFonts w:ascii="Courier New" w:hAnsi="Courier New" w:cs="Courier New"/>
        </w:rPr>
        <w:t>…</w:t>
      </w:r>
    </w:p>
    <w:p w14:paraId="01514A26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2696341A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lastRenderedPageBreak/>
        <w:t>----------------[</w:t>
      </w:r>
      <w:proofErr w:type="gramStart"/>
      <w:r w:rsidRPr="00DA2349">
        <w:rPr>
          <w:rFonts w:ascii="Courier New" w:hAnsi="Courier New" w:cs="Courier New"/>
        </w:rPr>
        <w:t>12]----------------</w:t>
      </w:r>
      <w:proofErr w:type="gramEnd"/>
      <w:r w:rsidRPr="00DA2349">
        <w:rPr>
          <w:rFonts w:ascii="Courier New" w:hAnsi="Courier New" w:cs="Courier New"/>
        </w:rPr>
        <w:t>[0.953,0.704,2]</w:t>
      </w:r>
    </w:p>
    <w:p w14:paraId="6B5987EF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难为情</w:t>
      </w:r>
      <w:r w:rsidRPr="00DA2349">
        <w:rPr>
          <w:rFonts w:ascii="Courier New" w:hAnsi="Courier New" w:cs="Courier New"/>
        </w:rPr>
        <w:t>…</w:t>
      </w:r>
    </w:p>
    <w:p w14:paraId="64C0D3E5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548DE85C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13]----------------</w:t>
      </w:r>
      <w:proofErr w:type="gramEnd"/>
      <w:r w:rsidRPr="00DA2349">
        <w:rPr>
          <w:rFonts w:ascii="Courier New" w:hAnsi="Courier New" w:cs="Courier New"/>
        </w:rPr>
        <w:t>[0.639,0.513,1]</w:t>
      </w:r>
    </w:p>
    <w:p w14:paraId="6317E80A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什、什么都没有</w:t>
      </w:r>
    </w:p>
    <w:p w14:paraId="272DA093" w14:textId="426A5EDE" w:rsidR="00DA2349" w:rsidRPr="00DA2349" w:rsidRDefault="008F3568" w:rsidP="00DA2349">
      <w:pPr>
        <w:pStyle w:val="PlainText"/>
        <w:rPr>
          <w:rFonts w:ascii="Courier New" w:hAnsi="Courier New" w:cs="Courier New"/>
        </w:rPr>
      </w:pPr>
      <w:ins w:id="72" w:author="Ian Wang" w:date="2021-05-12T17:18:00Z">
        <w:r>
          <w:rPr>
            <w:rFonts w:ascii="Courier New" w:hAnsi="Courier New" w:cs="Courier New" w:hint="eastAsia"/>
          </w:rPr>
          <w:t>请你</w:t>
        </w:r>
      </w:ins>
      <w:r w:rsidR="00DA2349" w:rsidRPr="00DA2349">
        <w:rPr>
          <w:rFonts w:ascii="Courier New" w:hAnsi="Courier New" w:cs="Courier New"/>
        </w:rPr>
        <w:t>忘了吧！</w:t>
      </w:r>
    </w:p>
    <w:p w14:paraId="1C75F22F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73D8B330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14]----------------</w:t>
      </w:r>
      <w:proofErr w:type="gramEnd"/>
      <w:r w:rsidRPr="00DA2349">
        <w:rPr>
          <w:rFonts w:ascii="Courier New" w:hAnsi="Courier New" w:cs="Courier New"/>
        </w:rPr>
        <w:t>[0.509,0.588,1]</w:t>
      </w:r>
    </w:p>
    <w:p w14:paraId="5B5F2887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怎么可能</w:t>
      </w:r>
    </w:p>
    <w:p w14:paraId="6CA2B90D" w14:textId="527B919B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会有情绪呢</w:t>
      </w:r>
    </w:p>
    <w:p w14:paraId="39A22B26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1D5E1B5C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15]----------------</w:t>
      </w:r>
      <w:proofErr w:type="gramEnd"/>
      <w:r w:rsidRPr="00DA2349">
        <w:rPr>
          <w:rFonts w:ascii="Courier New" w:hAnsi="Courier New" w:cs="Courier New"/>
        </w:rPr>
        <w:t>[0.640,0.720,2]</w:t>
      </w:r>
    </w:p>
    <w:p w14:paraId="3E4C67FF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羞</w:t>
      </w:r>
    </w:p>
    <w:p w14:paraId="143E77BB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3B840F76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16]----------------</w:t>
      </w:r>
      <w:proofErr w:type="gramEnd"/>
      <w:r w:rsidRPr="00DA2349">
        <w:rPr>
          <w:rFonts w:ascii="Courier New" w:hAnsi="Courier New" w:cs="Courier New"/>
        </w:rPr>
        <w:t>[0.416,0.524,1]</w:t>
      </w:r>
    </w:p>
    <w:p w14:paraId="5451E321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说</w:t>
      </w:r>
      <w:r w:rsidRPr="00DA2349">
        <w:rPr>
          <w:rFonts w:ascii="Courier New" w:hAnsi="Courier New" w:cs="Courier New"/>
        </w:rPr>
        <w:t>…</w:t>
      </w:r>
      <w:r w:rsidRPr="00DA2349">
        <w:rPr>
          <w:rFonts w:ascii="Courier New" w:hAnsi="Courier New" w:cs="Courier New"/>
        </w:rPr>
        <w:t>说谎</w:t>
      </w:r>
      <w:r w:rsidRPr="00DA2349">
        <w:rPr>
          <w:rFonts w:ascii="Courier New" w:hAnsi="Courier New" w:cs="Courier New"/>
        </w:rPr>
        <w:t>!!</w:t>
      </w:r>
    </w:p>
    <w:p w14:paraId="64834AD8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1BDB22DA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17]----------------</w:t>
      </w:r>
      <w:proofErr w:type="gramEnd"/>
      <w:r w:rsidRPr="00DA2349">
        <w:rPr>
          <w:rFonts w:ascii="Courier New" w:hAnsi="Courier New" w:cs="Courier New"/>
        </w:rPr>
        <w:t>[0.273,0.506,1]</w:t>
      </w:r>
    </w:p>
    <w:p w14:paraId="40D4CBA1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为什么藏着不说呀</w:t>
      </w:r>
    </w:p>
    <w:p w14:paraId="3E94AF70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队长</w:t>
      </w:r>
      <w:r w:rsidRPr="00DA2349">
        <w:rPr>
          <w:rFonts w:ascii="Courier New" w:hAnsi="Courier New" w:cs="Courier New"/>
        </w:rPr>
        <w:t>!</w:t>
      </w:r>
    </w:p>
    <w:p w14:paraId="691B2E42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有什么</w:t>
      </w:r>
      <w:del w:id="73" w:author="Ian Wang" w:date="2021-05-12T17:19:00Z">
        <w:r w:rsidRPr="00DA2349" w:rsidDel="008F3568">
          <w:rPr>
            <w:rFonts w:ascii="Courier New" w:hAnsi="Courier New" w:cs="Courier New"/>
          </w:rPr>
          <w:delText>的</w:delText>
        </w:r>
      </w:del>
      <w:r w:rsidRPr="00DA2349">
        <w:rPr>
          <w:rFonts w:ascii="Courier New" w:hAnsi="Courier New" w:cs="Courier New"/>
        </w:rPr>
        <w:t>话</w:t>
      </w:r>
    </w:p>
    <w:p w14:paraId="52CA7A42" w14:textId="7D02EEDD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del w:id="74" w:author="Ian Wang" w:date="2021-05-12T17:19:00Z">
        <w:r w:rsidRPr="00DA2349" w:rsidDel="008F3568">
          <w:rPr>
            <w:rFonts w:ascii="Courier New" w:hAnsi="Courier New" w:cs="Courier New"/>
          </w:rPr>
          <w:delText>就</w:delText>
        </w:r>
      </w:del>
      <w:r w:rsidRPr="00DA2349">
        <w:rPr>
          <w:rFonts w:ascii="Courier New" w:hAnsi="Courier New" w:cs="Courier New"/>
        </w:rPr>
        <w:t>说出来</w:t>
      </w:r>
      <w:ins w:id="75" w:author="Ian Wang" w:date="2021-05-12T17:19:00Z">
        <w:r w:rsidR="008F3568">
          <w:rPr>
            <w:rFonts w:ascii="Courier New" w:hAnsi="Courier New" w:cs="Courier New" w:hint="eastAsia"/>
          </w:rPr>
          <w:t>就好了</w:t>
        </w:r>
      </w:ins>
      <w:r w:rsidRPr="00DA2349">
        <w:rPr>
          <w:rFonts w:ascii="Courier New" w:hAnsi="Courier New" w:cs="Courier New"/>
        </w:rPr>
        <w:t>呀</w:t>
      </w:r>
      <w:r w:rsidRPr="00DA2349">
        <w:rPr>
          <w:rFonts w:ascii="Courier New" w:hAnsi="Courier New" w:cs="Courier New"/>
        </w:rPr>
        <w:t>!</w:t>
      </w:r>
    </w:p>
    <w:p w14:paraId="3CC11F7A" w14:textId="62301484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我</w:t>
      </w:r>
      <w:ins w:id="76" w:author="Ian Wang" w:date="2021-05-12T17:19:00Z">
        <w:r w:rsidR="008F3568">
          <w:rPr>
            <w:rFonts w:ascii="Courier New" w:hAnsi="Courier New" w:cs="Courier New" w:hint="eastAsia"/>
          </w:rPr>
          <w:t>早就</w:t>
        </w:r>
      </w:ins>
      <w:r w:rsidRPr="00DA2349">
        <w:rPr>
          <w:rFonts w:ascii="Courier New" w:hAnsi="Courier New" w:cs="Courier New"/>
        </w:rPr>
        <w:t>做好了</w:t>
      </w:r>
    </w:p>
    <w:p w14:paraId="57E15B91" w14:textId="09119D5C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为了队长</w:t>
      </w:r>
      <w:ins w:id="77" w:author="Ian Wang" w:date="2021-05-12T17:19:00Z">
        <w:r w:rsidR="008F3568">
          <w:rPr>
            <w:rFonts w:ascii="Courier New" w:hAnsi="Courier New" w:cs="Courier New" w:hint="eastAsia"/>
          </w:rPr>
          <w:t>做什么</w:t>
        </w:r>
      </w:ins>
    </w:p>
    <w:p w14:paraId="7B82B81E" w14:textId="5A128191" w:rsidR="00DA2349" w:rsidRPr="00DA2349" w:rsidRDefault="008F3568" w:rsidP="00DA2349">
      <w:pPr>
        <w:pStyle w:val="PlainText"/>
        <w:rPr>
          <w:rFonts w:ascii="Courier New" w:hAnsi="Courier New" w:cs="Courier New"/>
        </w:rPr>
      </w:pPr>
      <w:ins w:id="78" w:author="Ian Wang" w:date="2021-05-12T17:19:00Z">
        <w:r>
          <w:rPr>
            <w:rFonts w:ascii="Courier New" w:hAnsi="Courier New" w:cs="Courier New" w:hint="eastAsia"/>
          </w:rPr>
          <w:t>都在所不惜</w:t>
        </w:r>
      </w:ins>
      <w:del w:id="79" w:author="Ian Wang" w:date="2021-05-12T17:19:00Z">
        <w:r w:rsidR="00DA2349" w:rsidRPr="00DA2349" w:rsidDel="008F3568">
          <w:rPr>
            <w:rFonts w:ascii="Courier New" w:hAnsi="Courier New" w:cs="Courier New"/>
          </w:rPr>
          <w:delText>什么都做</w:delText>
        </w:r>
      </w:del>
      <w:r w:rsidR="00DA2349" w:rsidRPr="00DA2349">
        <w:rPr>
          <w:rFonts w:ascii="Courier New" w:hAnsi="Courier New" w:cs="Courier New"/>
        </w:rPr>
        <w:t>的觉悟</w:t>
      </w:r>
      <w:ins w:id="80" w:author="Ian Wang" w:date="2021-05-12T17:19:00Z">
        <w:r>
          <w:rPr>
            <w:rFonts w:ascii="Courier New" w:hAnsi="Courier New" w:cs="Courier New" w:hint="eastAsia"/>
          </w:rPr>
          <w:t>了</w:t>
        </w:r>
      </w:ins>
    </w:p>
    <w:p w14:paraId="60DE4D0F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4B3F2385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18]----------------</w:t>
      </w:r>
      <w:proofErr w:type="gramEnd"/>
      <w:r w:rsidRPr="00DA2349">
        <w:rPr>
          <w:rFonts w:ascii="Courier New" w:hAnsi="Courier New" w:cs="Courier New"/>
        </w:rPr>
        <w:t>[0.276,0.717,2]</w:t>
      </w:r>
    </w:p>
    <w:p w14:paraId="504294CF" w14:textId="36306D68" w:rsidR="00DA2349" w:rsidRDefault="00DA2349" w:rsidP="00DA2349">
      <w:pPr>
        <w:pStyle w:val="PlainText"/>
        <w:rPr>
          <w:ins w:id="81" w:author="Mayo Cream" w:date="2021-05-13T01:23:00Z"/>
          <w:rFonts w:ascii="Courier New" w:hAnsi="Courier New" w:cs="Courier New"/>
        </w:rPr>
      </w:pPr>
      <w:del w:id="82" w:author="Ian Wang" w:date="2021-05-12T17:36:00Z">
        <w:r w:rsidRPr="00DA2349" w:rsidDel="00AC465B">
          <w:rPr>
            <w:rFonts w:ascii="Courier New" w:hAnsi="Courier New" w:cs="Courier New" w:hint="eastAsia"/>
          </w:rPr>
          <w:delText>训</w:delText>
        </w:r>
        <w:r w:rsidRPr="00DA2349" w:rsidDel="00AC465B">
          <w:rPr>
            <w:rFonts w:ascii="Courier New" w:hAnsi="Courier New" w:cs="Courier New" w:hint="eastAsia"/>
          </w:rPr>
          <w:delText xml:space="preserve"> </w:delText>
        </w:r>
        <w:r w:rsidRPr="00DA2349" w:rsidDel="00AC465B">
          <w:rPr>
            <w:rFonts w:ascii="Courier New" w:hAnsi="Courier New" w:cs="Courier New" w:hint="eastAsia"/>
          </w:rPr>
          <w:delText>训</w:delText>
        </w:r>
        <w:r w:rsidRPr="00DA2349" w:rsidDel="00AC465B">
          <w:rPr>
            <w:rFonts w:ascii="Courier New" w:hAnsi="Courier New" w:cs="Courier New" w:hint="eastAsia"/>
          </w:rPr>
          <w:delText xml:space="preserve"> </w:delText>
        </w:r>
        <w:r w:rsidRPr="00DA2349" w:rsidDel="00AC465B">
          <w:rPr>
            <w:rFonts w:ascii="Courier New" w:hAnsi="Courier New" w:cs="Courier New" w:hint="eastAsia"/>
          </w:rPr>
          <w:delText>训</w:delText>
        </w:r>
        <w:r w:rsidRPr="00DA2349" w:rsidDel="00AC465B">
          <w:rPr>
            <w:rFonts w:ascii="Courier New" w:hAnsi="Courier New" w:cs="Courier New" w:hint="eastAsia"/>
          </w:rPr>
          <w:delText xml:space="preserve"> </w:delText>
        </w:r>
        <w:r w:rsidRPr="00DA2349" w:rsidDel="00AC465B">
          <w:rPr>
            <w:rFonts w:ascii="Courier New" w:hAnsi="Courier New" w:cs="Courier New" w:hint="eastAsia"/>
          </w:rPr>
          <w:delText>训</w:delText>
        </w:r>
      </w:del>
      <w:ins w:id="83" w:author="Ian Wang" w:date="2021-05-12T17:37:00Z">
        <w:r w:rsidR="00AC465B">
          <w:rPr>
            <w:rFonts w:ascii="Courier New" w:hAnsi="Courier New" w:cs="Courier New" w:hint="eastAsia"/>
          </w:rPr>
          <w:t>（</w:t>
        </w:r>
      </w:ins>
      <w:ins w:id="84" w:author="Ian Wang" w:date="2021-05-12T17:36:00Z">
        <w:r w:rsidR="00AC465B">
          <w:rPr>
            <w:rFonts w:ascii="Courier New" w:hAnsi="Courier New" w:cs="Courier New" w:hint="eastAsia"/>
          </w:rPr>
          <w:t>这个感觉不太对劲。。</w:t>
        </w:r>
      </w:ins>
      <w:ins w:id="85" w:author="Ian Wang" w:date="2021-05-12T17:37:00Z">
        <w:r w:rsidR="00AC465B">
          <w:rPr>
            <w:rFonts w:ascii="Courier New" w:hAnsi="Courier New" w:cs="Courier New" w:hint="eastAsia"/>
          </w:rPr>
          <w:t>）</w:t>
        </w:r>
      </w:ins>
    </w:p>
    <w:p w14:paraId="7AE20CD0" w14:textId="59039E50" w:rsidR="00F87E61" w:rsidRDefault="00F87E61" w:rsidP="00DA2349">
      <w:pPr>
        <w:pStyle w:val="PlainText"/>
        <w:rPr>
          <w:ins w:id="86" w:author="Mayo Cream" w:date="2021-05-13T01:24:00Z"/>
          <w:rFonts w:ascii="Courier New" w:hAnsi="Courier New" w:cs="Courier New"/>
          <w:lang w:val="en-US"/>
        </w:rPr>
      </w:pPr>
      <w:ins w:id="87" w:author="Mayo Cream" w:date="2021-05-13T01:23:00Z">
        <w:r>
          <w:rPr>
            <w:rFonts w:ascii="Courier New" w:hAnsi="Courier New" w:cs="Courier New"/>
            <w:lang w:val="en-US"/>
          </w:rPr>
          <w:t>*</w:t>
        </w:r>
        <w:r w:rsidR="00154C52">
          <w:rPr>
            <w:rFonts w:ascii="Courier New" w:hAnsi="Courier New" w:cs="Courier New" w:hint="eastAsia"/>
            <w:lang w:val="en-US"/>
          </w:rPr>
          <w:t>看错文字了，怪不得</w:t>
        </w:r>
      </w:ins>
      <w:ins w:id="88" w:author="Mayo Cream" w:date="2021-05-13T01:24:00Z">
        <w:r w:rsidR="00154C52">
          <w:rPr>
            <w:rFonts w:ascii="Courier New" w:hAnsi="Courier New" w:cs="Courier New" w:hint="eastAsia"/>
            <w:lang w:val="en-US"/>
          </w:rPr>
          <w:t>不对劲</w:t>
        </w:r>
      </w:ins>
    </w:p>
    <w:p w14:paraId="7ADD3FE5" w14:textId="1C66575F" w:rsidR="00154C52" w:rsidRPr="00154C52" w:rsidRDefault="00154C52" w:rsidP="00DA2349">
      <w:pPr>
        <w:pStyle w:val="PlainText"/>
        <w:rPr>
          <w:rFonts w:ascii="Courier New" w:hAnsi="Courier New" w:cs="Courier New" w:hint="eastAsia"/>
          <w:lang w:val="en-US"/>
          <w:rPrChange w:id="89" w:author="Mayo Cream" w:date="2021-05-13T01:27:00Z">
            <w:rPr>
              <w:rFonts w:ascii="Courier New" w:hAnsi="Courier New" w:cs="Courier New" w:hint="eastAsia"/>
            </w:rPr>
          </w:rPrChange>
        </w:rPr>
      </w:pPr>
      <w:ins w:id="90" w:author="Mayo Cream" w:date="2021-05-13T01:28:00Z">
        <w:r>
          <w:rPr>
            <w:rFonts w:ascii="Courier New" w:hAnsi="Courier New" w:cs="Courier New" w:hint="eastAsia"/>
            <w:lang w:val="en-US"/>
          </w:rPr>
          <w:t>慌乱不知所措</w:t>
        </w:r>
        <w:r>
          <w:rPr>
            <w:rFonts w:ascii="Courier New" w:hAnsi="Courier New" w:cs="Courier New" w:hint="eastAsia"/>
            <w:lang w:val="en-US"/>
          </w:rPr>
          <w:t>/</w:t>
        </w:r>
        <w:r>
          <w:rPr>
            <w:rFonts w:ascii="Courier New" w:hAnsi="Courier New" w:cs="Courier New" w:hint="eastAsia"/>
            <w:lang w:val="en-US"/>
          </w:rPr>
          <w:t>呜咽呜咽呜咽</w:t>
        </w:r>
      </w:ins>
    </w:p>
    <w:p w14:paraId="2553ADD4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164075AF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19]----------------</w:t>
      </w:r>
      <w:proofErr w:type="gramEnd"/>
      <w:r w:rsidRPr="00DA2349">
        <w:rPr>
          <w:rFonts w:ascii="Courier New" w:hAnsi="Courier New" w:cs="Courier New"/>
        </w:rPr>
        <w:t>[0.069,0.803,2]</w:t>
      </w:r>
    </w:p>
    <w:p w14:paraId="41EF81FB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唔</w:t>
      </w:r>
    </w:p>
    <w:p w14:paraId="1C5A57FF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50EE94FF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6BD6DFCA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&gt;&gt;&gt;&gt;&gt;&gt;&gt;&gt;[</w:t>
      </w:r>
      <w:proofErr w:type="gramStart"/>
      <w:r w:rsidRPr="00DA2349">
        <w:rPr>
          <w:rFonts w:ascii="Courier New" w:hAnsi="Courier New" w:cs="Courier New"/>
        </w:rPr>
        <w:t>4.jpg]&lt;</w:t>
      </w:r>
      <w:proofErr w:type="gramEnd"/>
      <w:r w:rsidRPr="00DA2349">
        <w:rPr>
          <w:rFonts w:ascii="Courier New" w:hAnsi="Courier New" w:cs="Courier New"/>
        </w:rPr>
        <w:t>&lt;&lt;&lt;&lt;&lt;&lt;&lt;</w:t>
      </w:r>
    </w:p>
    <w:p w14:paraId="2D542A77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1]----------------</w:t>
      </w:r>
      <w:proofErr w:type="gramEnd"/>
      <w:r w:rsidRPr="00DA2349">
        <w:rPr>
          <w:rFonts w:ascii="Courier New" w:hAnsi="Courier New" w:cs="Courier New"/>
        </w:rPr>
        <w:t>[0.665,0.022,2]</w:t>
      </w:r>
    </w:p>
    <w:p w14:paraId="10EDE83B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欲求不满要忍不住的前队长</w:t>
      </w:r>
    </w:p>
    <w:p w14:paraId="11F2E079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2D9A4EE9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2]----------------</w:t>
      </w:r>
      <w:proofErr w:type="gramEnd"/>
      <w:r w:rsidRPr="00DA2349">
        <w:rPr>
          <w:rFonts w:ascii="Courier New" w:hAnsi="Courier New" w:cs="Courier New"/>
        </w:rPr>
        <w:t>[0.948,0.094,1]</w:t>
      </w:r>
    </w:p>
    <w:p w14:paraId="13D20907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不</w:t>
      </w:r>
      <w:r w:rsidRPr="00DA2349">
        <w:rPr>
          <w:rFonts w:ascii="Courier New" w:hAnsi="Courier New" w:cs="Courier New"/>
        </w:rPr>
        <w:t>…</w:t>
      </w:r>
      <w:r w:rsidRPr="00DA2349">
        <w:rPr>
          <w:rFonts w:ascii="Courier New" w:hAnsi="Courier New" w:cs="Courier New"/>
        </w:rPr>
        <w:t>那个</w:t>
      </w:r>
      <w:r w:rsidRPr="00DA2349">
        <w:rPr>
          <w:rFonts w:ascii="Courier New" w:hAnsi="Courier New" w:cs="Courier New"/>
        </w:rPr>
        <w:t>…</w:t>
      </w:r>
    </w:p>
    <w:p w14:paraId="7BB116D9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绝对不是</w:t>
      </w:r>
    </w:p>
    <w:p w14:paraId="53C683B5" w14:textId="4F0393CE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del w:id="91" w:author="Ian Wang" w:date="2021-05-12T17:37:00Z">
        <w:r w:rsidRPr="00DA2349" w:rsidDel="00AC465B">
          <w:rPr>
            <w:rFonts w:ascii="Courier New" w:hAnsi="Courier New" w:cs="Courier New" w:hint="eastAsia"/>
          </w:rPr>
          <w:delText>有情绪那种</w:delText>
        </w:r>
      </w:del>
      <w:ins w:id="92" w:author="Ian Wang" w:date="2021-05-12T17:37:00Z">
        <w:r w:rsidR="00AC465B">
          <w:rPr>
            <w:rFonts w:ascii="Courier New" w:hAnsi="Courier New" w:cs="Courier New" w:hint="eastAsia"/>
          </w:rPr>
          <w:t>对你有什么不满</w:t>
        </w:r>
      </w:ins>
      <w:r w:rsidRPr="00DA2349">
        <w:rPr>
          <w:rFonts w:ascii="Courier New" w:hAnsi="Courier New" w:cs="Courier New"/>
        </w:rPr>
        <w:t>…</w:t>
      </w:r>
    </w:p>
    <w:p w14:paraId="01B7A0C8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7C9FCCF4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3]----------------</w:t>
      </w:r>
      <w:proofErr w:type="gramEnd"/>
      <w:r w:rsidRPr="00DA2349">
        <w:rPr>
          <w:rFonts w:ascii="Courier New" w:hAnsi="Courier New" w:cs="Courier New"/>
        </w:rPr>
        <w:t>[0.946,0.468,2]</w:t>
      </w:r>
    </w:p>
    <w:p w14:paraId="1986A49B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扭捏</w:t>
      </w:r>
    </w:p>
    <w:p w14:paraId="5D65915E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1C86B2CB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4]----------------</w:t>
      </w:r>
      <w:proofErr w:type="gramEnd"/>
      <w:r w:rsidRPr="00DA2349">
        <w:rPr>
          <w:rFonts w:ascii="Courier New" w:hAnsi="Courier New" w:cs="Courier New"/>
        </w:rPr>
        <w:t>[0.234,0.458,2]</w:t>
      </w:r>
    </w:p>
    <w:p w14:paraId="7685E1F2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害羞</w:t>
      </w:r>
    </w:p>
    <w:p w14:paraId="0939F6B4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0FBA1F8D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5]----------------</w:t>
      </w:r>
      <w:proofErr w:type="gramEnd"/>
      <w:r w:rsidRPr="00DA2349">
        <w:rPr>
          <w:rFonts w:ascii="Courier New" w:hAnsi="Courier New" w:cs="Courier New"/>
        </w:rPr>
        <w:t>[0.316,0.065,1]</w:t>
      </w:r>
    </w:p>
    <w:p w14:paraId="725914A0" w14:textId="3489256D" w:rsidR="00DA2349" w:rsidRPr="00DA2349" w:rsidRDefault="00AC465B" w:rsidP="00DA2349">
      <w:pPr>
        <w:pStyle w:val="PlainText"/>
        <w:rPr>
          <w:rFonts w:ascii="Courier New" w:hAnsi="Courier New" w:cs="Courier New"/>
        </w:rPr>
      </w:pPr>
      <w:ins w:id="93" w:author="Ian Wang" w:date="2021-05-12T17:37:00Z">
        <w:r>
          <w:rPr>
            <w:rFonts w:ascii="Courier New" w:hAnsi="Courier New" w:cs="Courier New" w:hint="eastAsia"/>
          </w:rPr>
          <w:t>只是我</w:t>
        </w:r>
      </w:ins>
      <w:r w:rsidR="00DA2349" w:rsidRPr="00DA2349">
        <w:rPr>
          <w:rFonts w:ascii="Courier New" w:hAnsi="Courier New" w:cs="Courier New"/>
        </w:rPr>
        <w:t>欲望一直积攒着</w:t>
      </w:r>
      <w:r w:rsidR="00DA2349" w:rsidRPr="00DA2349">
        <w:rPr>
          <w:rFonts w:ascii="Courier New" w:hAnsi="Courier New" w:cs="Courier New"/>
        </w:rPr>
        <w:t>…</w:t>
      </w:r>
    </w:p>
    <w:p w14:paraId="5E792500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688D59F9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lastRenderedPageBreak/>
        <w:t>----------------[</w:t>
      </w:r>
      <w:proofErr w:type="gramStart"/>
      <w:r w:rsidRPr="00DA2349">
        <w:rPr>
          <w:rFonts w:ascii="Courier New" w:hAnsi="Courier New" w:cs="Courier New"/>
        </w:rPr>
        <w:t>6]----------------</w:t>
      </w:r>
      <w:proofErr w:type="gramEnd"/>
      <w:r w:rsidRPr="00DA2349">
        <w:rPr>
          <w:rFonts w:ascii="Courier New" w:hAnsi="Courier New" w:cs="Courier New"/>
        </w:rPr>
        <w:t>[0.179,0.157,1]</w:t>
      </w:r>
    </w:p>
    <w:p w14:paraId="11C191A8" w14:textId="77777777" w:rsidR="00DA2349" w:rsidRPr="00154C52" w:rsidRDefault="00DA2349" w:rsidP="00DA2349">
      <w:pPr>
        <w:pStyle w:val="PlainText"/>
        <w:rPr>
          <w:rFonts w:ascii="Courier New" w:eastAsia="Yu Mincho" w:hAnsi="Courier New" w:cs="Courier New" w:hint="eastAsia"/>
          <w:lang w:eastAsia="ja-JP"/>
          <w:rPrChange w:id="94" w:author="Mayo Cream" w:date="2021-05-13T01:31:00Z">
            <w:rPr>
              <w:rFonts w:ascii="Courier New" w:hAnsi="Courier New" w:cs="Courier New"/>
            </w:rPr>
          </w:rPrChange>
        </w:rPr>
      </w:pPr>
      <w:r w:rsidRPr="00DA2349">
        <w:rPr>
          <w:rFonts w:ascii="Courier New" w:hAnsi="Courier New" w:cs="Courier New"/>
        </w:rPr>
        <w:t>差不多想要</w:t>
      </w:r>
    </w:p>
    <w:p w14:paraId="49FD9899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排解掉</w:t>
      </w:r>
      <w:r w:rsidRPr="00DA2349">
        <w:rPr>
          <w:rFonts w:ascii="Courier New" w:hAnsi="Courier New" w:cs="Courier New"/>
        </w:rPr>
        <w:t>…</w:t>
      </w:r>
    </w:p>
    <w:p w14:paraId="20D3F2C3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7E14D9C2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7]----------------</w:t>
      </w:r>
      <w:proofErr w:type="gramEnd"/>
      <w:r w:rsidRPr="00DA2349">
        <w:rPr>
          <w:rFonts w:ascii="Courier New" w:hAnsi="Courier New" w:cs="Courier New"/>
        </w:rPr>
        <w:t>[0.125,0.068,2]</w:t>
      </w:r>
    </w:p>
    <w:p w14:paraId="00F2ED27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呜呜</w:t>
      </w:r>
    </w:p>
    <w:p w14:paraId="0280A672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1C7E1C83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8]----------------</w:t>
      </w:r>
      <w:proofErr w:type="gramEnd"/>
      <w:r w:rsidRPr="00DA2349">
        <w:rPr>
          <w:rFonts w:ascii="Courier New" w:hAnsi="Courier New" w:cs="Courier New"/>
        </w:rPr>
        <w:t>[0.051,0.338,1]</w:t>
      </w:r>
    </w:p>
    <w:p w14:paraId="2D189C4D" w14:textId="114C12F8" w:rsidR="00DA2349" w:rsidRPr="00DA2349" w:rsidDel="00AC465B" w:rsidRDefault="00DA2349" w:rsidP="00DA2349">
      <w:pPr>
        <w:pStyle w:val="PlainText"/>
        <w:rPr>
          <w:del w:id="95" w:author="Ian Wang" w:date="2021-05-12T17:37:00Z"/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要</w:t>
      </w:r>
      <w:r w:rsidRPr="00DA2349">
        <w:rPr>
          <w:rFonts w:ascii="Courier New" w:hAnsi="Courier New" w:cs="Courier New"/>
        </w:rPr>
        <w:t>…</w:t>
      </w:r>
      <w:r w:rsidRPr="00DA2349">
        <w:rPr>
          <w:rFonts w:ascii="Courier New" w:hAnsi="Courier New" w:cs="Courier New"/>
        </w:rPr>
        <w:t>要是</w:t>
      </w:r>
      <w:ins w:id="96" w:author="Ian Wang" w:date="2021-05-12T17:37:00Z">
        <w:r w:rsidR="00AC465B">
          <w:rPr>
            <w:rFonts w:ascii="Courier New" w:hAnsi="Courier New" w:cs="Courier New" w:hint="eastAsia"/>
          </w:rPr>
          <w:t>可</w:t>
        </w:r>
      </w:ins>
      <w:ins w:id="97" w:author="Ian Wang" w:date="2021-05-12T17:38:00Z">
        <w:r w:rsidR="00AC465B">
          <w:rPr>
            <w:rFonts w:ascii="Courier New" w:hAnsi="Courier New" w:cs="Courier New" w:hint="eastAsia"/>
          </w:rPr>
          <w:t>以</w:t>
        </w:r>
      </w:ins>
    </w:p>
    <w:p w14:paraId="1253B836" w14:textId="77777777" w:rsidR="00AC465B" w:rsidRDefault="00DA2349" w:rsidP="00DA2349">
      <w:pPr>
        <w:pStyle w:val="PlainText"/>
        <w:rPr>
          <w:ins w:id="98" w:author="Ian Wang" w:date="2021-05-12T17:38:00Z"/>
          <w:rFonts w:ascii="Courier New" w:hAnsi="Courier New" w:cs="Courier New"/>
        </w:rPr>
      </w:pPr>
      <w:del w:id="99" w:author="Ian Wang" w:date="2021-05-12T17:37:00Z">
        <w:r w:rsidRPr="00DA2349" w:rsidDel="00AC465B">
          <w:rPr>
            <w:rFonts w:ascii="Courier New" w:hAnsi="Courier New" w:cs="Courier New"/>
          </w:rPr>
          <w:delText>能</w:delText>
        </w:r>
      </w:del>
      <w:r w:rsidRPr="00DA2349">
        <w:rPr>
          <w:rFonts w:ascii="Courier New" w:hAnsi="Courier New" w:cs="Courier New"/>
        </w:rPr>
        <w:t>的话</w:t>
      </w:r>
    </w:p>
    <w:p w14:paraId="243104D6" w14:textId="6C65E6D4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就</w:t>
      </w:r>
      <w:ins w:id="100" w:author="Ian Wang" w:date="2021-05-12T17:38:00Z">
        <w:r w:rsidR="00AC465B">
          <w:rPr>
            <w:rFonts w:ascii="Courier New" w:hAnsi="Courier New" w:cs="Courier New" w:hint="eastAsia"/>
          </w:rPr>
          <w:t>太</w:t>
        </w:r>
      </w:ins>
      <w:r w:rsidRPr="00DA2349">
        <w:rPr>
          <w:rFonts w:ascii="Courier New" w:hAnsi="Courier New" w:cs="Courier New"/>
        </w:rPr>
        <w:t>好了</w:t>
      </w:r>
      <w:r w:rsidRPr="00DA2349">
        <w:rPr>
          <w:rFonts w:ascii="Courier New" w:hAnsi="Courier New" w:cs="Courier New"/>
        </w:rPr>
        <w:t>……</w:t>
      </w:r>
    </w:p>
    <w:p w14:paraId="0793532F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39EAEE34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9]----------------</w:t>
      </w:r>
      <w:proofErr w:type="gramEnd"/>
      <w:r w:rsidRPr="00DA2349">
        <w:rPr>
          <w:rFonts w:ascii="Courier New" w:hAnsi="Courier New" w:cs="Courier New"/>
        </w:rPr>
        <w:t>[0.620,0.794,1]</w:t>
      </w:r>
    </w:p>
    <w:p w14:paraId="04C124F6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啊</w:t>
      </w:r>
      <w:r w:rsidRPr="00DA2349">
        <w:rPr>
          <w:rFonts w:ascii="Courier New" w:hAnsi="Courier New" w:cs="Courier New"/>
        </w:rPr>
        <w:t>…!!</w:t>
      </w:r>
    </w:p>
    <w:p w14:paraId="00B3A7EB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073D9ED8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10]----------------</w:t>
      </w:r>
      <w:proofErr w:type="gramEnd"/>
      <w:r w:rsidRPr="00DA2349">
        <w:rPr>
          <w:rFonts w:ascii="Courier New" w:hAnsi="Courier New" w:cs="Courier New"/>
        </w:rPr>
        <w:t>[0.456,0.557,1]</w:t>
      </w:r>
    </w:p>
    <w:p w14:paraId="620367FC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对不起我</w:t>
      </w:r>
    </w:p>
    <w:p w14:paraId="37B917A2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完全没有注意到</w:t>
      </w:r>
    </w:p>
    <w:p w14:paraId="52CC855B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0B24D64B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11]----------------</w:t>
      </w:r>
      <w:proofErr w:type="gramEnd"/>
      <w:r w:rsidRPr="00DA2349">
        <w:rPr>
          <w:rFonts w:ascii="Courier New" w:hAnsi="Courier New" w:cs="Courier New"/>
        </w:rPr>
        <w:t>[0.330,0.603,1]</w:t>
      </w:r>
    </w:p>
    <w:p w14:paraId="1F3DB3BF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要找一下有没有</w:t>
      </w:r>
    </w:p>
    <w:p w14:paraId="1D255837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能够拜托解决的店呢</w:t>
      </w:r>
    </w:p>
    <w:p w14:paraId="3CB607CD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2E562ACD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12]----------------</w:t>
      </w:r>
      <w:proofErr w:type="gramEnd"/>
      <w:r w:rsidRPr="00DA2349">
        <w:rPr>
          <w:rFonts w:ascii="Courier New" w:hAnsi="Courier New" w:cs="Courier New"/>
        </w:rPr>
        <w:t>[0.236,0.568,2]</w:t>
      </w:r>
    </w:p>
    <w:p w14:paraId="3AB4C075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现在马上</w:t>
      </w:r>
      <w:r w:rsidRPr="00DA2349">
        <w:rPr>
          <w:rFonts w:ascii="Courier New" w:hAnsi="Courier New" w:cs="Courier New"/>
        </w:rPr>
        <w:t>!!</w:t>
      </w:r>
    </w:p>
    <w:p w14:paraId="43481501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3F5AB2A9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13]----------------</w:t>
      </w:r>
      <w:proofErr w:type="gramEnd"/>
      <w:r w:rsidRPr="00DA2349">
        <w:rPr>
          <w:rFonts w:ascii="Courier New" w:hAnsi="Courier New" w:cs="Courier New"/>
        </w:rPr>
        <w:t>[0.070,0.672,2]</w:t>
      </w:r>
    </w:p>
    <w:p w14:paraId="1584DB6F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呜</w:t>
      </w:r>
    </w:p>
    <w:p w14:paraId="24E2E33A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2F3400DD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14]----------------</w:t>
      </w:r>
      <w:proofErr w:type="gramEnd"/>
      <w:r w:rsidRPr="00DA2349">
        <w:rPr>
          <w:rFonts w:ascii="Courier New" w:hAnsi="Courier New" w:cs="Courier New"/>
        </w:rPr>
        <w:t>[0.186,0.739,1]</w:t>
      </w:r>
    </w:p>
    <w:p w14:paraId="7911DB20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完</w:t>
      </w:r>
      <w:r w:rsidRPr="00DA2349">
        <w:rPr>
          <w:rFonts w:ascii="Courier New" w:hAnsi="Courier New" w:cs="Courier New"/>
        </w:rPr>
        <w:t>…</w:t>
      </w:r>
      <w:r w:rsidRPr="00DA2349">
        <w:rPr>
          <w:rFonts w:ascii="Courier New" w:hAnsi="Courier New" w:cs="Courier New"/>
        </w:rPr>
        <w:t>完蛋</w:t>
      </w:r>
      <w:r w:rsidRPr="00DA2349">
        <w:rPr>
          <w:rFonts w:ascii="Courier New" w:hAnsi="Courier New" w:cs="Courier New"/>
        </w:rPr>
        <w:t>…</w:t>
      </w:r>
    </w:p>
    <w:p w14:paraId="3D104759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好想死</w:t>
      </w:r>
      <w:r w:rsidRPr="00DA2349">
        <w:rPr>
          <w:rFonts w:ascii="Courier New" w:hAnsi="Courier New" w:cs="Courier New"/>
        </w:rPr>
        <w:t>…</w:t>
      </w:r>
    </w:p>
    <w:p w14:paraId="348DEA63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4365B5A0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2FF596EA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&gt;&gt;&gt;&gt;&gt;&gt;&gt;&gt;[</w:t>
      </w:r>
      <w:proofErr w:type="gramStart"/>
      <w:r w:rsidRPr="00DA2349">
        <w:rPr>
          <w:rFonts w:ascii="Courier New" w:hAnsi="Courier New" w:cs="Courier New"/>
        </w:rPr>
        <w:t>5.jpg]&lt;</w:t>
      </w:r>
      <w:proofErr w:type="gramEnd"/>
      <w:r w:rsidRPr="00DA2349">
        <w:rPr>
          <w:rFonts w:ascii="Courier New" w:hAnsi="Courier New" w:cs="Courier New"/>
        </w:rPr>
        <w:t>&lt;&lt;&lt;&lt;&lt;&lt;&lt;</w:t>
      </w:r>
    </w:p>
    <w:p w14:paraId="7BAB5609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1]----------------</w:t>
      </w:r>
      <w:proofErr w:type="gramEnd"/>
      <w:r w:rsidRPr="00DA2349">
        <w:rPr>
          <w:rFonts w:ascii="Courier New" w:hAnsi="Courier New" w:cs="Courier New"/>
        </w:rPr>
        <w:t>[0.415,0.041,2]</w:t>
      </w:r>
    </w:p>
    <w:p w14:paraId="77109EF6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半年前的队长与部下</w:t>
      </w:r>
    </w:p>
    <w:p w14:paraId="53AF41C5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057B0CE5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2]----------------</w:t>
      </w:r>
      <w:proofErr w:type="gramEnd"/>
      <w:r w:rsidRPr="00DA2349">
        <w:rPr>
          <w:rFonts w:ascii="Courier New" w:hAnsi="Courier New" w:cs="Courier New"/>
        </w:rPr>
        <w:t>[0.945,0.097,1]</w:t>
      </w:r>
    </w:p>
    <w:p w14:paraId="5CAA5700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已经不行了</w:t>
      </w:r>
      <w:r w:rsidRPr="00DA2349">
        <w:rPr>
          <w:rFonts w:ascii="Courier New" w:hAnsi="Courier New" w:cs="Courier New"/>
        </w:rPr>
        <w:t>…</w:t>
      </w:r>
    </w:p>
    <w:p w14:paraId="0DD8827B" w14:textId="2B9AF072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del w:id="101" w:author="Ian Wang" w:date="2021-05-12T17:21:00Z">
        <w:r w:rsidRPr="00DA2349" w:rsidDel="008F3568">
          <w:rPr>
            <w:rFonts w:ascii="Courier New" w:hAnsi="Courier New" w:cs="Courier New" w:hint="eastAsia"/>
          </w:rPr>
          <w:delText>太难过了</w:delText>
        </w:r>
      </w:del>
      <w:ins w:id="102" w:author="Ian Wang" w:date="2021-05-12T17:21:00Z">
        <w:r w:rsidR="008F3568">
          <w:rPr>
            <w:rFonts w:ascii="Courier New" w:hAnsi="Courier New" w:cs="Courier New" w:hint="eastAsia"/>
          </w:rPr>
          <w:t>好难受</w:t>
        </w:r>
      </w:ins>
      <w:r w:rsidRPr="00DA2349">
        <w:rPr>
          <w:rFonts w:ascii="Courier New" w:hAnsi="Courier New" w:cs="Courier New"/>
        </w:rPr>
        <w:t>…</w:t>
      </w:r>
    </w:p>
    <w:p w14:paraId="4612563D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48834CC8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3]----------------</w:t>
      </w:r>
      <w:proofErr w:type="gramEnd"/>
      <w:r w:rsidRPr="00DA2349">
        <w:rPr>
          <w:rFonts w:ascii="Courier New" w:hAnsi="Courier New" w:cs="Courier New"/>
        </w:rPr>
        <w:t>[0.560,0.088,1]</w:t>
      </w:r>
    </w:p>
    <w:p w14:paraId="702580B3" w14:textId="4963614B" w:rsidR="00DA2349" w:rsidRPr="00DA2349" w:rsidDel="008F3568" w:rsidRDefault="00DA2349" w:rsidP="00DA2349">
      <w:pPr>
        <w:pStyle w:val="PlainText"/>
        <w:rPr>
          <w:del w:id="103" w:author="Ian Wang" w:date="2021-05-12T17:21:00Z"/>
          <w:rFonts w:ascii="Courier New" w:hAnsi="Courier New" w:cs="Courier New"/>
        </w:rPr>
      </w:pPr>
      <w:del w:id="104" w:author="Ian Wang" w:date="2021-05-12T17:21:00Z">
        <w:r w:rsidRPr="00DA2349" w:rsidDel="008F3568">
          <w:rPr>
            <w:rFonts w:ascii="Courier New" w:hAnsi="Courier New" w:cs="Courier New"/>
          </w:rPr>
          <w:delText>这样的</w:delText>
        </w:r>
      </w:del>
    </w:p>
    <w:p w14:paraId="5D8C90ED" w14:textId="333C0F34" w:rsidR="008F3568" w:rsidRDefault="00DA2349" w:rsidP="00DA2349">
      <w:pPr>
        <w:pStyle w:val="PlainText"/>
        <w:rPr>
          <w:ins w:id="105" w:author="Ian Wang" w:date="2021-05-12T17:21:00Z"/>
          <w:rFonts w:ascii="Courier New" w:hAnsi="Courier New" w:cs="Courier New"/>
        </w:rPr>
      </w:pPr>
      <w:del w:id="106" w:author="Ian Wang" w:date="2021-05-12T17:21:00Z">
        <w:r w:rsidRPr="00DA2349" w:rsidDel="008F3568">
          <w:rPr>
            <w:rFonts w:ascii="Courier New" w:hAnsi="Courier New" w:cs="Courier New"/>
          </w:rPr>
          <w:delText>都不是我的身体</w:delText>
        </w:r>
        <w:r w:rsidRPr="00DA2349" w:rsidDel="008F3568">
          <w:rPr>
            <w:rFonts w:ascii="Courier New" w:hAnsi="Courier New" w:cs="Courier New"/>
          </w:rPr>
          <w:delText>…</w:delText>
        </w:r>
      </w:del>
      <w:ins w:id="107" w:author="Ian Wang" w:date="2021-05-12T17:21:00Z">
        <w:r w:rsidR="008F3568">
          <w:rPr>
            <w:rFonts w:ascii="Courier New" w:hAnsi="Courier New" w:cs="Courier New" w:hint="eastAsia"/>
          </w:rPr>
          <w:t>我的身体</w:t>
        </w:r>
      </w:ins>
    </w:p>
    <w:p w14:paraId="6276120C" w14:textId="6632D3D3" w:rsidR="008F3568" w:rsidRPr="00DA2349" w:rsidRDefault="008F3568" w:rsidP="00DA2349">
      <w:pPr>
        <w:pStyle w:val="PlainText"/>
        <w:rPr>
          <w:rFonts w:ascii="Courier New" w:hAnsi="Courier New" w:cs="Courier New"/>
        </w:rPr>
      </w:pPr>
      <w:ins w:id="108" w:author="Ian Wang" w:date="2021-05-12T17:21:00Z">
        <w:r>
          <w:rPr>
            <w:rFonts w:ascii="Courier New" w:hAnsi="Courier New" w:cs="Courier New" w:hint="eastAsia"/>
          </w:rPr>
          <w:t>才不是这样的…</w:t>
        </w:r>
      </w:ins>
    </w:p>
    <w:p w14:paraId="1E639519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6D5B9D39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4]----------------</w:t>
      </w:r>
      <w:proofErr w:type="gramEnd"/>
      <w:r w:rsidRPr="00DA2349">
        <w:rPr>
          <w:rFonts w:ascii="Courier New" w:hAnsi="Courier New" w:cs="Courier New"/>
        </w:rPr>
        <w:t>[0.386,0.207,1]</w:t>
      </w:r>
    </w:p>
    <w:p w14:paraId="6EAB75EF" w14:textId="1A21EAD6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就算这样</w:t>
      </w:r>
      <w:ins w:id="109" w:author="Ian Wang" w:date="2021-05-12T17:39:00Z">
        <w:r w:rsidR="00AC465B">
          <w:rPr>
            <w:rFonts w:ascii="Courier New" w:hAnsi="Courier New" w:cs="Courier New" w:hint="eastAsia"/>
          </w:rPr>
          <w:t>苟</w:t>
        </w:r>
      </w:ins>
      <w:r w:rsidRPr="00DA2349">
        <w:rPr>
          <w:rFonts w:ascii="Courier New" w:hAnsi="Courier New" w:cs="Courier New"/>
        </w:rPr>
        <w:t>活着</w:t>
      </w:r>
    </w:p>
    <w:p w14:paraId="42D8571F" w14:textId="491B95D0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也只</w:t>
      </w:r>
      <w:ins w:id="110" w:author="Ian Wang" w:date="2021-05-12T17:22:00Z">
        <w:r w:rsidR="0029617F">
          <w:rPr>
            <w:rFonts w:ascii="Courier New" w:hAnsi="Courier New" w:cs="Courier New" w:hint="eastAsia"/>
          </w:rPr>
          <w:t>是</w:t>
        </w:r>
      </w:ins>
      <w:del w:id="111" w:author="Ian Wang" w:date="2021-05-12T17:22:00Z">
        <w:r w:rsidRPr="00DA2349" w:rsidDel="0029617F">
          <w:rPr>
            <w:rFonts w:ascii="Courier New" w:hAnsi="Courier New" w:cs="Courier New"/>
          </w:rPr>
          <w:delText>会</w:delText>
        </w:r>
      </w:del>
    </w:p>
    <w:p w14:paraId="00931F80" w14:textId="2DEC3550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del w:id="112" w:author="Ian Wang" w:date="2021-05-12T17:22:00Z">
        <w:r w:rsidRPr="00DA2349" w:rsidDel="0029617F">
          <w:rPr>
            <w:rFonts w:ascii="Courier New" w:hAnsi="Courier New" w:cs="Courier New"/>
          </w:rPr>
          <w:delText>造成</w:delText>
        </w:r>
      </w:del>
      <w:r w:rsidRPr="00DA2349">
        <w:rPr>
          <w:rFonts w:ascii="Courier New" w:hAnsi="Courier New" w:cs="Courier New"/>
        </w:rPr>
        <w:t>你的负担</w:t>
      </w:r>
      <w:ins w:id="113" w:author="Ian Wang" w:date="2021-05-12T17:24:00Z">
        <w:r w:rsidR="0029617F">
          <w:rPr>
            <w:rFonts w:ascii="Courier New" w:hAnsi="Courier New" w:cs="Courier New" w:hint="eastAsia"/>
          </w:rPr>
          <w:t>罢了</w:t>
        </w:r>
      </w:ins>
      <w:r w:rsidRPr="00DA2349">
        <w:rPr>
          <w:rFonts w:ascii="Courier New" w:hAnsi="Courier New" w:cs="Courier New"/>
        </w:rPr>
        <w:t>…</w:t>
      </w:r>
    </w:p>
    <w:p w14:paraId="272C1FCF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62CD056A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5]----------------</w:t>
      </w:r>
      <w:proofErr w:type="gramEnd"/>
      <w:r w:rsidRPr="00DA2349">
        <w:rPr>
          <w:rFonts w:ascii="Courier New" w:hAnsi="Courier New" w:cs="Courier New"/>
        </w:rPr>
        <w:t>[0.185,0.083,1]</w:t>
      </w:r>
    </w:p>
    <w:p w14:paraId="6E55A835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lastRenderedPageBreak/>
        <w:t>要是你稍微能够</w:t>
      </w:r>
    </w:p>
    <w:p w14:paraId="6722E29A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为我着想的话</w:t>
      </w:r>
    </w:p>
    <w:p w14:paraId="405C16C5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不如现在就把我杀掉吧</w:t>
      </w:r>
      <w:r w:rsidRPr="00DA2349">
        <w:rPr>
          <w:rFonts w:ascii="Courier New" w:hAnsi="Courier New" w:cs="Courier New"/>
        </w:rPr>
        <w:t>…</w:t>
      </w:r>
    </w:p>
    <w:p w14:paraId="27E261D4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32CFC8D3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6]----------------</w:t>
      </w:r>
      <w:proofErr w:type="gramEnd"/>
      <w:r w:rsidRPr="00DA2349">
        <w:rPr>
          <w:rFonts w:ascii="Courier New" w:hAnsi="Courier New" w:cs="Courier New"/>
        </w:rPr>
        <w:t>[0.254,0.646,1]</w:t>
      </w:r>
    </w:p>
    <w:p w14:paraId="68581314" w14:textId="33043C9F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对不起队长</w:t>
      </w:r>
    </w:p>
    <w:p w14:paraId="15E0CA99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6BC90B5F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7]----------------</w:t>
      </w:r>
      <w:proofErr w:type="gramEnd"/>
      <w:r w:rsidRPr="00DA2349">
        <w:rPr>
          <w:rFonts w:ascii="Courier New" w:hAnsi="Courier New" w:cs="Courier New"/>
        </w:rPr>
        <w:t>[0.124,0.702,1]</w:t>
      </w:r>
    </w:p>
    <w:p w14:paraId="1AC639C5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唯独这个命令</w:t>
      </w:r>
    </w:p>
    <w:p w14:paraId="41A2F097" w14:textId="51DD4B8C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我</w:t>
      </w:r>
      <w:ins w:id="114" w:author="Ian Wang" w:date="2021-05-12T17:22:00Z">
        <w:r w:rsidR="0029617F">
          <w:rPr>
            <w:rFonts w:ascii="Courier New" w:hAnsi="Courier New" w:cs="Courier New" w:hint="eastAsia"/>
          </w:rPr>
          <w:t>拒</w:t>
        </w:r>
      </w:ins>
      <w:r w:rsidRPr="00DA2349">
        <w:rPr>
          <w:rFonts w:ascii="Courier New" w:hAnsi="Courier New" w:cs="Courier New"/>
        </w:rPr>
        <w:t>不服从</w:t>
      </w:r>
      <w:del w:id="115" w:author="Ian Wang" w:date="2021-05-12T17:23:00Z">
        <w:r w:rsidRPr="00DA2349" w:rsidDel="0029617F">
          <w:rPr>
            <w:rFonts w:ascii="Courier New" w:hAnsi="Courier New" w:cs="Courier New"/>
          </w:rPr>
          <w:delText>哦</w:delText>
        </w:r>
      </w:del>
      <w:r w:rsidRPr="00DA2349">
        <w:rPr>
          <w:rFonts w:ascii="Courier New" w:hAnsi="Courier New" w:cs="Courier New"/>
        </w:rPr>
        <w:t>…</w:t>
      </w:r>
    </w:p>
    <w:p w14:paraId="22F4A946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1F0EA2CC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0F8820B6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&gt;&gt;&gt;&gt;&gt;&gt;&gt;&gt;[</w:t>
      </w:r>
      <w:proofErr w:type="gramStart"/>
      <w:r w:rsidRPr="00DA2349">
        <w:rPr>
          <w:rFonts w:ascii="Courier New" w:hAnsi="Courier New" w:cs="Courier New"/>
        </w:rPr>
        <w:t>6.jpg]&lt;</w:t>
      </w:r>
      <w:proofErr w:type="gramEnd"/>
      <w:r w:rsidRPr="00DA2349">
        <w:rPr>
          <w:rFonts w:ascii="Courier New" w:hAnsi="Courier New" w:cs="Courier New"/>
        </w:rPr>
        <w:t>&lt;&lt;&lt;&lt;&lt;&lt;&lt;</w:t>
      </w:r>
    </w:p>
    <w:p w14:paraId="745BAD39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1]----------------</w:t>
      </w:r>
      <w:proofErr w:type="gramEnd"/>
      <w:r w:rsidRPr="00DA2349">
        <w:rPr>
          <w:rFonts w:ascii="Courier New" w:hAnsi="Courier New" w:cs="Courier New"/>
        </w:rPr>
        <w:t>[0.781,0.031,2]</w:t>
      </w:r>
    </w:p>
    <w:p w14:paraId="7C114C01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半年后沮丧的队长和努力鼓励的部下</w:t>
      </w:r>
    </w:p>
    <w:p w14:paraId="3E9DBC92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445810C5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2]----------------</w:t>
      </w:r>
      <w:proofErr w:type="gramEnd"/>
      <w:r w:rsidRPr="00DA2349">
        <w:rPr>
          <w:rFonts w:ascii="Courier New" w:hAnsi="Courier New" w:cs="Courier New"/>
        </w:rPr>
        <w:t>[0.920,0.117,2]</w:t>
      </w:r>
    </w:p>
    <w:p w14:paraId="01882658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打起精神来呀</w:t>
      </w:r>
    </w:p>
    <w:p w14:paraId="5F33AA1A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队长</w:t>
      </w:r>
      <w:r w:rsidRPr="00DA2349">
        <w:rPr>
          <w:rFonts w:ascii="Courier New" w:hAnsi="Courier New" w:cs="Courier New"/>
        </w:rPr>
        <w:t>~!!</w:t>
      </w:r>
    </w:p>
    <w:p w14:paraId="5C1180C2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26858B90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3]----------------</w:t>
      </w:r>
      <w:proofErr w:type="gramEnd"/>
      <w:r w:rsidRPr="00DA2349">
        <w:rPr>
          <w:rFonts w:ascii="Courier New" w:hAnsi="Courier New" w:cs="Courier New"/>
        </w:rPr>
        <w:t>[0.703,0.159,2]</w:t>
      </w:r>
    </w:p>
    <w:p w14:paraId="6C47DB2B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不管是谁</w:t>
      </w:r>
    </w:p>
    <w:p w14:paraId="1BAFE1E1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都会有</w:t>
      </w:r>
    </w:p>
    <w:p w14:paraId="457945E3" w14:textId="01943D1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这种时候</w:t>
      </w:r>
      <w:ins w:id="116" w:author="Ian Wang" w:date="2021-05-12T17:24:00Z">
        <w:r w:rsidR="0029617F">
          <w:rPr>
            <w:rFonts w:ascii="Courier New" w:hAnsi="Courier New" w:cs="Courier New" w:hint="eastAsia"/>
          </w:rPr>
          <w:t>的</w:t>
        </w:r>
      </w:ins>
      <w:r w:rsidRPr="00DA2349">
        <w:rPr>
          <w:rFonts w:ascii="Courier New" w:hAnsi="Courier New" w:cs="Courier New"/>
        </w:rPr>
        <w:t>!!</w:t>
      </w:r>
    </w:p>
    <w:p w14:paraId="587AE470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7D9A87C2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4]----------------</w:t>
      </w:r>
      <w:proofErr w:type="gramEnd"/>
      <w:r w:rsidRPr="00DA2349">
        <w:rPr>
          <w:rFonts w:ascii="Courier New" w:hAnsi="Courier New" w:cs="Courier New"/>
        </w:rPr>
        <w:t>[0.548,0.107,2]</w:t>
      </w:r>
    </w:p>
    <w:p w14:paraId="2C570CF9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别灰心别灰心</w:t>
      </w:r>
      <w:r w:rsidRPr="00DA2349">
        <w:rPr>
          <w:rFonts w:ascii="Courier New" w:hAnsi="Courier New" w:cs="Courier New"/>
        </w:rPr>
        <w:t>!!</w:t>
      </w:r>
    </w:p>
    <w:p w14:paraId="22996AB9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只是</w:t>
      </w:r>
    </w:p>
    <w:p w14:paraId="72A012DF" w14:textId="44471D86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有点紧张了啦</w:t>
      </w:r>
    </w:p>
    <w:p w14:paraId="0200E2C9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下次一定会</w:t>
      </w:r>
    </w:p>
    <w:p w14:paraId="7708F08A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更熟练的</w:t>
      </w:r>
      <w:r w:rsidRPr="00DA2349">
        <w:rPr>
          <w:rFonts w:ascii="Courier New" w:hAnsi="Courier New" w:cs="Courier New"/>
        </w:rPr>
        <w:t>!!</w:t>
      </w:r>
    </w:p>
    <w:p w14:paraId="2D00CED4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130B6CC4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5]----------------</w:t>
      </w:r>
      <w:proofErr w:type="gramEnd"/>
      <w:r w:rsidRPr="00DA2349">
        <w:rPr>
          <w:rFonts w:ascii="Courier New" w:hAnsi="Courier New" w:cs="Courier New"/>
        </w:rPr>
        <w:t>[0.251,0.126,2]</w:t>
      </w:r>
    </w:p>
    <w:p w14:paraId="38585533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来、抬起头</w:t>
      </w:r>
    </w:p>
    <w:p w14:paraId="2FC94FA2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来吧</w:t>
      </w:r>
      <w:r w:rsidRPr="00DA2349">
        <w:rPr>
          <w:rFonts w:ascii="Courier New" w:hAnsi="Courier New" w:cs="Courier New"/>
        </w:rPr>
        <w:t>!</w:t>
      </w:r>
    </w:p>
    <w:p w14:paraId="5900C5FA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根本就没有什么</w:t>
      </w:r>
    </w:p>
    <w:p w14:paraId="0DB7F6A5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好沮丧的哦</w:t>
      </w:r>
      <w:r w:rsidRPr="00DA2349">
        <w:rPr>
          <w:rFonts w:ascii="Courier New" w:hAnsi="Courier New" w:cs="Courier New"/>
        </w:rPr>
        <w:t>~!!</w:t>
      </w:r>
    </w:p>
    <w:p w14:paraId="657DBDDA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23E950F4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6]----------------</w:t>
      </w:r>
      <w:proofErr w:type="gramEnd"/>
      <w:r w:rsidRPr="00DA2349">
        <w:rPr>
          <w:rFonts w:ascii="Courier New" w:hAnsi="Courier New" w:cs="Courier New"/>
        </w:rPr>
        <w:t>[0.366,0.434,2]</w:t>
      </w:r>
    </w:p>
    <w:p w14:paraId="48D364AD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好想死</w:t>
      </w:r>
      <w:r w:rsidRPr="00DA2349">
        <w:rPr>
          <w:rFonts w:ascii="Courier New" w:hAnsi="Courier New" w:cs="Courier New"/>
        </w:rPr>
        <w:t>…</w:t>
      </w:r>
    </w:p>
    <w:p w14:paraId="70CA17FD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14072845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71A08D25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&gt;&gt;&gt;&gt;&gt;&gt;&gt;&gt;[</w:t>
      </w:r>
      <w:proofErr w:type="gramStart"/>
      <w:r w:rsidRPr="00DA2349">
        <w:rPr>
          <w:rFonts w:ascii="Courier New" w:hAnsi="Courier New" w:cs="Courier New"/>
        </w:rPr>
        <w:t>7.jpg]&lt;</w:t>
      </w:r>
      <w:proofErr w:type="gramEnd"/>
      <w:r w:rsidRPr="00DA2349">
        <w:rPr>
          <w:rFonts w:ascii="Courier New" w:hAnsi="Courier New" w:cs="Courier New"/>
        </w:rPr>
        <w:t>&lt;&lt;&lt;&lt;&lt;&lt;&lt;</w:t>
      </w:r>
    </w:p>
    <w:p w14:paraId="3753B97B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1]----------------</w:t>
      </w:r>
      <w:proofErr w:type="gramEnd"/>
      <w:r w:rsidRPr="00DA2349">
        <w:rPr>
          <w:rFonts w:ascii="Courier New" w:hAnsi="Courier New" w:cs="Courier New"/>
        </w:rPr>
        <w:t>[0.449,0.018,2]</w:t>
      </w:r>
    </w:p>
    <w:p w14:paraId="21FF7309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队长和部下的早晨</w:t>
      </w:r>
      <w:del w:id="117" w:author="Ian Wang" w:date="2021-05-12T17:25:00Z">
        <w:r w:rsidRPr="00DA2349" w:rsidDel="0029617F">
          <w:rPr>
            <w:rFonts w:ascii="Courier New" w:hAnsi="Courier New" w:cs="Courier New"/>
          </w:rPr>
          <w:delText>漫</w:delText>
        </w:r>
      </w:del>
    </w:p>
    <w:p w14:paraId="5FECE175" w14:textId="780D0B89" w:rsidR="00DA2349" w:rsidRPr="00154C52" w:rsidRDefault="00154C52" w:rsidP="00DA2349">
      <w:pPr>
        <w:pStyle w:val="PlainText"/>
        <w:rPr>
          <w:rFonts w:ascii="Courier New" w:hAnsi="Courier New" w:cs="Courier New" w:hint="eastAsia"/>
          <w:lang w:val="en-US"/>
          <w:rPrChange w:id="118" w:author="Mayo Cream" w:date="2021-05-13T01:31:00Z">
            <w:rPr>
              <w:rFonts w:ascii="Courier New" w:hAnsi="Courier New" w:cs="Courier New"/>
            </w:rPr>
          </w:rPrChange>
        </w:rPr>
      </w:pPr>
      <w:ins w:id="119" w:author="Mayo Cream" w:date="2021-05-13T01:31:00Z">
        <w:r>
          <w:rPr>
            <w:rFonts w:ascii="Courier New" w:hAnsi="Courier New" w:cs="Courier New"/>
            <w:lang w:val="en-US"/>
          </w:rPr>
          <w:t>*</w:t>
        </w:r>
        <w:proofErr w:type="gramStart"/>
        <w:r>
          <w:rPr>
            <w:rFonts w:ascii="Courier New" w:hAnsi="Courier New" w:cs="Courier New" w:hint="eastAsia"/>
            <w:lang w:val="en-US"/>
          </w:rPr>
          <w:t>有“</w:t>
        </w:r>
        <w:proofErr w:type="gramEnd"/>
        <w:r>
          <w:rPr>
            <w:rFonts w:ascii="Courier New" w:hAnsi="Courier New" w:cs="Courier New" w:hint="eastAsia"/>
            <w:lang w:val="en-US"/>
          </w:rPr>
          <w:t>x</w:t>
        </w:r>
        <w:r>
          <w:rPr>
            <w:rFonts w:ascii="Courier New" w:hAnsi="Courier New" w:cs="Courier New"/>
            <w:lang w:val="en-US"/>
          </w:rPr>
          <w:t>xx</w:t>
        </w:r>
        <w:r>
          <w:rPr>
            <w:rFonts w:ascii="Courier New" w:hAnsi="Courier New" w:cs="Courier New" w:hint="eastAsia"/>
            <w:lang w:val="en-US"/>
          </w:rPr>
          <w:t>的四格”这样的意思，不表达出来也可以</w:t>
        </w:r>
      </w:ins>
    </w:p>
    <w:p w14:paraId="1D922065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2]----------------</w:t>
      </w:r>
      <w:proofErr w:type="gramEnd"/>
      <w:r w:rsidRPr="00DA2349">
        <w:rPr>
          <w:rFonts w:ascii="Courier New" w:hAnsi="Courier New" w:cs="Courier New"/>
        </w:rPr>
        <w:t>[0.715,0.075,2]</w:t>
      </w:r>
    </w:p>
    <w:p w14:paraId="09F182D5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已经</w:t>
      </w:r>
    </w:p>
    <w:p w14:paraId="1134EB71" w14:textId="12D9E8B4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del w:id="120" w:author="Ian Wang" w:date="2021-05-12T17:25:00Z">
        <w:r w:rsidRPr="00DA2349" w:rsidDel="0029617F">
          <w:rPr>
            <w:rFonts w:ascii="Courier New" w:hAnsi="Courier New" w:cs="Courier New" w:hint="eastAsia"/>
          </w:rPr>
          <w:delText>做完</w:delText>
        </w:r>
      </w:del>
      <w:ins w:id="121" w:author="Ian Wang" w:date="2021-05-12T17:25:00Z">
        <w:r w:rsidR="0029617F">
          <w:rPr>
            <w:rFonts w:ascii="Courier New" w:hAnsi="Courier New" w:cs="Courier New" w:hint="eastAsia"/>
          </w:rPr>
          <w:t>打理好</w:t>
        </w:r>
      </w:ins>
      <w:r w:rsidRPr="00DA2349">
        <w:rPr>
          <w:rFonts w:ascii="Courier New" w:hAnsi="Courier New" w:cs="Courier New"/>
        </w:rPr>
        <w:t>了哦</w:t>
      </w:r>
      <w:r w:rsidRPr="00DA2349">
        <w:rPr>
          <w:rFonts w:ascii="Courier New" w:hAnsi="Courier New" w:cs="Courier New"/>
        </w:rPr>
        <w:t>~</w:t>
      </w:r>
    </w:p>
    <w:p w14:paraId="3638FB29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430814B5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3]----------------</w:t>
      </w:r>
      <w:proofErr w:type="gramEnd"/>
      <w:r w:rsidRPr="00DA2349">
        <w:rPr>
          <w:rFonts w:ascii="Courier New" w:hAnsi="Courier New" w:cs="Courier New"/>
        </w:rPr>
        <w:t>[0.505,0.257,2]</w:t>
      </w:r>
    </w:p>
    <w:p w14:paraId="280F422A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得意作</w:t>
      </w:r>
    </w:p>
    <w:p w14:paraId="6C6A1A00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3D745C8C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lastRenderedPageBreak/>
        <w:t>----------------[</w:t>
      </w:r>
      <w:proofErr w:type="gramStart"/>
      <w:r w:rsidRPr="00DA2349">
        <w:rPr>
          <w:rFonts w:ascii="Courier New" w:hAnsi="Courier New" w:cs="Courier New"/>
        </w:rPr>
        <w:t>4]----------------</w:t>
      </w:r>
      <w:proofErr w:type="gramEnd"/>
      <w:r w:rsidRPr="00DA2349">
        <w:rPr>
          <w:rFonts w:ascii="Courier New" w:hAnsi="Courier New" w:cs="Courier New"/>
        </w:rPr>
        <w:t>[0.419,0.082,2]</w:t>
      </w:r>
    </w:p>
    <w:p w14:paraId="340F4C17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被大男人</w:t>
      </w:r>
      <w:r w:rsidRPr="00DA2349">
        <w:rPr>
          <w:rFonts w:ascii="Courier New" w:hAnsi="Courier New" w:cs="Courier New"/>
        </w:rPr>
        <w:t>(</w:t>
      </w:r>
      <w:r w:rsidRPr="00DA2349">
        <w:rPr>
          <w:rFonts w:ascii="Courier New" w:hAnsi="Courier New" w:cs="Courier New"/>
        </w:rPr>
        <w:t>身高方面</w:t>
      </w:r>
      <w:r w:rsidRPr="00DA2349">
        <w:rPr>
          <w:rFonts w:ascii="Courier New" w:hAnsi="Courier New" w:cs="Courier New"/>
        </w:rPr>
        <w:t>)</w:t>
      </w:r>
    </w:p>
    <w:p w14:paraId="49E6D10B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打扮成这副样子</w:t>
      </w:r>
    </w:p>
    <w:p w14:paraId="36EE5FCC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完全理解不了</w:t>
      </w:r>
      <w:r w:rsidRPr="00DA2349">
        <w:rPr>
          <w:rFonts w:ascii="Courier New" w:hAnsi="Courier New" w:cs="Courier New"/>
        </w:rPr>
        <w:t xml:space="preserve"> </w:t>
      </w:r>
    </w:p>
    <w:p w14:paraId="71DDF5EA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6B3005EB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5]----------------</w:t>
      </w:r>
      <w:proofErr w:type="gramEnd"/>
      <w:r w:rsidRPr="00DA2349">
        <w:rPr>
          <w:rFonts w:ascii="Courier New" w:hAnsi="Courier New" w:cs="Courier New"/>
        </w:rPr>
        <w:t>[0.229,0.072,2]</w:t>
      </w:r>
    </w:p>
    <w:p w14:paraId="2C600893" w14:textId="5C5598C2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虽然</w:t>
      </w:r>
      <w:ins w:id="122" w:author="Ian Wang" w:date="2021-05-12T17:41:00Z">
        <w:r w:rsidR="00AC465B">
          <w:rPr>
            <w:rFonts w:ascii="Courier New" w:hAnsi="Courier New" w:cs="Courier New" w:hint="eastAsia"/>
          </w:rPr>
          <w:t>表面</w:t>
        </w:r>
      </w:ins>
      <w:r w:rsidRPr="00DA2349">
        <w:rPr>
          <w:rFonts w:ascii="Courier New" w:hAnsi="Courier New" w:cs="Courier New"/>
        </w:rPr>
        <w:t>看上去</w:t>
      </w:r>
      <w:del w:id="123" w:author="Ian Wang" w:date="2021-05-12T17:41:00Z">
        <w:r w:rsidRPr="00DA2349" w:rsidDel="00AC465B">
          <w:rPr>
            <w:rFonts w:ascii="Courier New" w:hAnsi="Courier New" w:cs="Courier New"/>
          </w:rPr>
          <w:delText>像是</w:delText>
        </w:r>
      </w:del>
      <w:r w:rsidRPr="00DA2349">
        <w:rPr>
          <w:rFonts w:ascii="Courier New" w:hAnsi="Courier New" w:cs="Courier New"/>
        </w:rPr>
        <w:t>没有</w:t>
      </w:r>
    </w:p>
    <w:p w14:paraId="7B35C125" w14:textId="026D37C5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什么</w:t>
      </w:r>
      <w:del w:id="124" w:author="Ian Wang" w:date="2021-05-12T17:41:00Z">
        <w:r w:rsidRPr="00DA2349" w:rsidDel="00AC465B">
          <w:rPr>
            <w:rFonts w:ascii="Courier New" w:hAnsi="Courier New" w:cs="Courier New" w:hint="eastAsia"/>
          </w:rPr>
          <w:delText>问题</w:delText>
        </w:r>
      </w:del>
      <w:ins w:id="125" w:author="Ian Wang" w:date="2021-05-12T17:41:00Z">
        <w:r w:rsidR="00AC465B">
          <w:rPr>
            <w:rFonts w:ascii="Courier New" w:hAnsi="Courier New" w:cs="Courier New" w:hint="eastAsia"/>
          </w:rPr>
          <w:t>异常</w:t>
        </w:r>
      </w:ins>
      <w:r w:rsidRPr="00DA2349">
        <w:rPr>
          <w:rFonts w:ascii="Courier New" w:hAnsi="Courier New" w:cs="Courier New"/>
        </w:rPr>
        <w:t>、</w:t>
      </w:r>
    </w:p>
    <w:p w14:paraId="583FAF29" w14:textId="556C3491" w:rsidR="00DA2349" w:rsidRPr="00DA2349" w:rsidRDefault="00746A29" w:rsidP="00DA2349">
      <w:pPr>
        <w:pStyle w:val="PlainText"/>
        <w:rPr>
          <w:rFonts w:ascii="Courier New" w:hAnsi="Courier New" w:cs="Courier New"/>
        </w:rPr>
      </w:pPr>
      <w:ins w:id="126" w:author="Ian Wang" w:date="2021-05-12T17:50:00Z">
        <w:r>
          <w:rPr>
            <w:rFonts w:ascii="Courier New" w:hAnsi="Courier New" w:cs="Courier New" w:hint="eastAsia"/>
          </w:rPr>
          <w:t>但</w:t>
        </w:r>
      </w:ins>
      <w:del w:id="127" w:author="Ian Wang" w:date="2021-05-12T17:49:00Z">
        <w:r w:rsidR="00DA2349" w:rsidRPr="00DA2349" w:rsidDel="00746A29">
          <w:rPr>
            <w:rFonts w:ascii="Courier New" w:hAnsi="Courier New" w:cs="Courier New"/>
          </w:rPr>
          <w:delText>其实</w:delText>
        </w:r>
      </w:del>
      <w:r w:rsidR="00DA2349" w:rsidRPr="00DA2349">
        <w:rPr>
          <w:rFonts w:ascii="Courier New" w:hAnsi="Courier New" w:cs="Courier New"/>
        </w:rPr>
        <w:t>这家伙</w:t>
      </w:r>
      <w:ins w:id="128" w:author="Ian Wang" w:date="2021-05-12T17:50:00Z">
        <w:r>
          <w:rPr>
            <w:rFonts w:ascii="Courier New" w:hAnsi="Courier New" w:cs="Courier New" w:hint="eastAsia"/>
          </w:rPr>
          <w:t>其实</w:t>
        </w:r>
      </w:ins>
      <w:r w:rsidR="00DA2349" w:rsidRPr="00DA2349">
        <w:rPr>
          <w:rFonts w:ascii="Courier New" w:hAnsi="Courier New" w:cs="Courier New"/>
        </w:rPr>
        <w:t>也是因为战争</w:t>
      </w:r>
    </w:p>
    <w:p w14:paraId="1E2FA884" w14:textId="44197E72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导致精神上</w:t>
      </w:r>
      <w:del w:id="129" w:author="Ian Wang" w:date="2021-05-12T17:41:00Z">
        <w:r w:rsidRPr="00DA2349" w:rsidDel="00AC465B">
          <w:rPr>
            <w:rFonts w:ascii="Courier New" w:hAnsi="Courier New" w:cs="Courier New" w:hint="eastAsia"/>
          </w:rPr>
          <w:delText>有</w:delText>
        </w:r>
      </w:del>
      <w:ins w:id="130" w:author="Ian Wang" w:date="2021-05-12T17:41:00Z">
        <w:r w:rsidR="00AC465B">
          <w:rPr>
            <w:rFonts w:ascii="Courier New" w:hAnsi="Courier New" w:cs="Courier New" w:hint="eastAsia"/>
          </w:rPr>
          <w:t>出现</w:t>
        </w:r>
      </w:ins>
      <w:ins w:id="131" w:author="Ian Wang" w:date="2021-05-12T17:42:00Z">
        <w:r w:rsidR="00AC465B">
          <w:rPr>
            <w:rFonts w:ascii="Courier New" w:hAnsi="Courier New" w:cs="Courier New" w:hint="eastAsia"/>
          </w:rPr>
          <w:t>问题</w:t>
        </w:r>
      </w:ins>
      <w:del w:id="132" w:author="Ian Wang" w:date="2021-05-12T17:42:00Z">
        <w:r w:rsidRPr="00DA2349" w:rsidDel="00AC465B">
          <w:rPr>
            <w:rFonts w:ascii="Courier New" w:hAnsi="Courier New" w:cs="Courier New"/>
          </w:rPr>
          <w:delText>障</w:delText>
        </w:r>
      </w:del>
      <w:del w:id="133" w:author="Ian Wang" w:date="2021-05-12T17:41:00Z">
        <w:r w:rsidRPr="00DA2349" w:rsidDel="00AC465B">
          <w:rPr>
            <w:rFonts w:ascii="Courier New" w:hAnsi="Courier New" w:cs="Courier New"/>
          </w:rPr>
          <w:delText>碍</w:delText>
        </w:r>
      </w:del>
      <w:r w:rsidRPr="00DA2349">
        <w:rPr>
          <w:rFonts w:ascii="Courier New" w:hAnsi="Courier New" w:cs="Courier New"/>
        </w:rPr>
        <w:t>的</w:t>
      </w:r>
    </w:p>
    <w:p w14:paraId="256083A8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一个普普通通的人吗</w:t>
      </w:r>
      <w:r w:rsidRPr="00DA2349">
        <w:rPr>
          <w:rFonts w:ascii="Courier New" w:hAnsi="Courier New" w:cs="Courier New"/>
        </w:rPr>
        <w:t>…</w:t>
      </w:r>
    </w:p>
    <w:p w14:paraId="02A78440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6F8931E9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6]----------------</w:t>
      </w:r>
      <w:proofErr w:type="gramEnd"/>
      <w:r w:rsidRPr="00DA2349">
        <w:rPr>
          <w:rFonts w:ascii="Courier New" w:hAnsi="Courier New" w:cs="Courier New"/>
        </w:rPr>
        <w:t>[0.360,0.426,2]</w:t>
      </w:r>
    </w:p>
    <w:p w14:paraId="7D4CAD5B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害怕地什么都不敢说</w:t>
      </w:r>
    </w:p>
    <w:p w14:paraId="01A37A9E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77A3AAEE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7]----------------</w:t>
      </w:r>
      <w:proofErr w:type="gramEnd"/>
      <w:r w:rsidRPr="00DA2349">
        <w:rPr>
          <w:rFonts w:ascii="Courier New" w:hAnsi="Courier New" w:cs="Courier New"/>
        </w:rPr>
        <w:t>[0.295,0.527,2]</w:t>
      </w:r>
    </w:p>
    <w:p w14:paraId="5CE15AC1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超合适</w:t>
      </w:r>
    </w:p>
    <w:p w14:paraId="4C6391E1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22E03091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8]----------------</w:t>
      </w:r>
      <w:proofErr w:type="gramEnd"/>
      <w:r w:rsidRPr="00DA2349">
        <w:rPr>
          <w:rFonts w:ascii="Courier New" w:hAnsi="Courier New" w:cs="Courier New"/>
        </w:rPr>
        <w:t>[0.075,0.763,2]</w:t>
      </w:r>
    </w:p>
    <w:p w14:paraId="0DB3FDA0" w14:textId="598058B8" w:rsidR="00DA2349" w:rsidRPr="00DA2349" w:rsidRDefault="0029617F" w:rsidP="00DA2349">
      <w:pPr>
        <w:pStyle w:val="PlainText"/>
        <w:rPr>
          <w:rFonts w:ascii="Courier New" w:hAnsi="Courier New" w:cs="Courier New"/>
        </w:rPr>
      </w:pPr>
      <w:ins w:id="134" w:author="Ian Wang" w:date="2021-05-12T17:26:00Z">
        <w:r>
          <w:rPr>
            <w:rFonts w:ascii="Courier New" w:hAnsi="Courier New" w:cs="Courier New" w:hint="eastAsia"/>
          </w:rPr>
          <w:t>并</w:t>
        </w:r>
      </w:ins>
      <w:r w:rsidR="00DA2349" w:rsidRPr="00DA2349">
        <w:rPr>
          <w:rFonts w:ascii="Courier New" w:hAnsi="Courier New" w:cs="Courier New"/>
        </w:rPr>
        <w:t>没有什么特别的意思</w:t>
      </w:r>
    </w:p>
    <w:p w14:paraId="4D159986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50AF7E93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77979F85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&gt;&gt;&gt;&gt;&gt;&gt;&gt;&gt;[</w:t>
      </w:r>
      <w:proofErr w:type="gramStart"/>
      <w:r w:rsidRPr="00DA2349">
        <w:rPr>
          <w:rFonts w:ascii="Courier New" w:hAnsi="Courier New" w:cs="Courier New"/>
        </w:rPr>
        <w:t>8.jpg]&lt;</w:t>
      </w:r>
      <w:proofErr w:type="gramEnd"/>
      <w:r w:rsidRPr="00DA2349">
        <w:rPr>
          <w:rFonts w:ascii="Courier New" w:hAnsi="Courier New" w:cs="Courier New"/>
        </w:rPr>
        <w:t>&lt;&lt;&lt;&lt;&lt;&lt;&lt;</w:t>
      </w:r>
    </w:p>
    <w:p w14:paraId="0ECFB485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1]----------------</w:t>
      </w:r>
      <w:proofErr w:type="gramEnd"/>
      <w:r w:rsidRPr="00DA2349">
        <w:rPr>
          <w:rFonts w:ascii="Courier New" w:hAnsi="Courier New" w:cs="Courier New"/>
        </w:rPr>
        <w:t>[0.429,0.024,2]</w:t>
      </w:r>
    </w:p>
    <w:p w14:paraId="514D07E4" w14:textId="4D6A5836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队长和部下</w:t>
      </w:r>
      <w:ins w:id="135" w:author="Ian Wang" w:date="2021-05-12T17:27:00Z">
        <w:r w:rsidR="0029617F">
          <w:rPr>
            <w:rFonts w:ascii="Courier New" w:hAnsi="Courier New" w:cs="Courier New" w:hint="eastAsia"/>
          </w:rPr>
          <w:t>关于</w:t>
        </w:r>
      </w:ins>
      <w:del w:id="136" w:author="Ian Wang" w:date="2021-05-12T17:26:00Z">
        <w:r w:rsidRPr="00DA2349" w:rsidDel="0029617F">
          <w:rPr>
            <w:rFonts w:ascii="Courier New" w:hAnsi="Courier New" w:cs="Courier New"/>
          </w:rPr>
          <w:delText>的</w:delText>
        </w:r>
      </w:del>
      <w:r w:rsidRPr="00DA2349">
        <w:rPr>
          <w:rFonts w:ascii="Courier New" w:hAnsi="Courier New" w:cs="Courier New"/>
        </w:rPr>
        <w:t>洋服</w:t>
      </w:r>
      <w:ins w:id="137" w:author="Ian Wang" w:date="2021-05-12T17:27:00Z">
        <w:r w:rsidR="0029617F">
          <w:rPr>
            <w:rFonts w:ascii="Courier New" w:hAnsi="Courier New" w:cs="Courier New" w:hint="eastAsia"/>
          </w:rPr>
          <w:t>的</w:t>
        </w:r>
      </w:ins>
      <w:r w:rsidRPr="00DA2349">
        <w:rPr>
          <w:rFonts w:ascii="Courier New" w:hAnsi="Courier New" w:cs="Courier New"/>
        </w:rPr>
        <w:t>故事</w:t>
      </w:r>
      <w:r w:rsidRPr="00DA2349">
        <w:rPr>
          <w:rFonts w:ascii="Cambria Math" w:hAnsi="Cambria Math" w:cs="Cambria Math"/>
        </w:rPr>
        <w:t>①</w:t>
      </w:r>
    </w:p>
    <w:p w14:paraId="13348ACD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61BD8D33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2]----------------</w:t>
      </w:r>
      <w:proofErr w:type="gramEnd"/>
      <w:r w:rsidRPr="00DA2349">
        <w:rPr>
          <w:rFonts w:ascii="Courier New" w:hAnsi="Courier New" w:cs="Courier New"/>
        </w:rPr>
        <w:t>[0.951,0.617,2]</w:t>
      </w:r>
    </w:p>
    <w:p w14:paraId="3FDEB63E" w14:textId="062A7A50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还是一如既往</w:t>
      </w:r>
      <w:ins w:id="138" w:author="Ian Wang" w:date="2021-05-12T17:27:00Z">
        <w:r w:rsidR="0029617F">
          <w:rPr>
            <w:rFonts w:ascii="Courier New" w:hAnsi="Courier New" w:cs="Courier New" w:hint="eastAsia"/>
          </w:rPr>
          <w:t>地</w:t>
        </w:r>
      </w:ins>
    </w:p>
    <w:p w14:paraId="5E0244C2" w14:textId="6357EFC0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del w:id="139" w:author="Ian Wang" w:date="2021-05-12T17:27:00Z">
        <w:r w:rsidRPr="00DA2349" w:rsidDel="0029617F">
          <w:rPr>
            <w:rFonts w:ascii="Courier New" w:hAnsi="Courier New" w:cs="Courier New" w:hint="eastAsia"/>
          </w:rPr>
          <w:delText>理解不能</w:delText>
        </w:r>
      </w:del>
      <w:ins w:id="140" w:author="Ian Wang" w:date="2021-05-12T17:27:00Z">
        <w:r w:rsidR="0029617F">
          <w:rPr>
            <w:rFonts w:ascii="Courier New" w:hAnsi="Courier New" w:cs="Courier New" w:hint="eastAsia"/>
          </w:rPr>
          <w:t>无法理解</w:t>
        </w:r>
      </w:ins>
    </w:p>
    <w:p w14:paraId="1814B752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这家伙对服饰的</w:t>
      </w:r>
    </w:p>
    <w:p w14:paraId="6DC98D64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选择</w:t>
      </w:r>
    </w:p>
    <w:p w14:paraId="684235E7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4F1AD36E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3]----------------</w:t>
      </w:r>
      <w:proofErr w:type="gramEnd"/>
      <w:r w:rsidRPr="00DA2349">
        <w:rPr>
          <w:rFonts w:ascii="Courier New" w:hAnsi="Courier New" w:cs="Courier New"/>
        </w:rPr>
        <w:t>[0.680,0.627,1]</w:t>
      </w:r>
    </w:p>
    <w:p w14:paraId="532E0E1C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到底是从哪里</w:t>
      </w:r>
    </w:p>
    <w:p w14:paraId="28E01846" w14:textId="235B5D8D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del w:id="141" w:author="Ian Wang" w:date="2021-05-12T17:27:00Z">
        <w:r w:rsidRPr="00DA2349" w:rsidDel="0029617F">
          <w:rPr>
            <w:rFonts w:ascii="Courier New" w:hAnsi="Courier New" w:cs="Courier New" w:hint="eastAsia"/>
          </w:rPr>
          <w:delText>取</w:delText>
        </w:r>
      </w:del>
      <w:ins w:id="142" w:author="Ian Wang" w:date="2021-05-12T17:27:00Z">
        <w:r w:rsidR="0029617F">
          <w:rPr>
            <w:rFonts w:ascii="Courier New" w:hAnsi="Courier New" w:cs="Courier New" w:hint="eastAsia"/>
          </w:rPr>
          <w:t>翻</w:t>
        </w:r>
      </w:ins>
      <w:r w:rsidRPr="00DA2349">
        <w:rPr>
          <w:rFonts w:ascii="Courier New" w:hAnsi="Courier New" w:cs="Courier New"/>
        </w:rPr>
        <w:t>出来的</w:t>
      </w:r>
    </w:p>
    <w:p w14:paraId="380FEF93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这套衣服</w:t>
      </w:r>
      <w:r w:rsidRPr="00DA2349">
        <w:rPr>
          <w:rFonts w:ascii="Courier New" w:hAnsi="Courier New" w:cs="Courier New"/>
        </w:rPr>
        <w:t>…</w:t>
      </w:r>
    </w:p>
    <w:p w14:paraId="5666B271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3CD8834D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4]----------------</w:t>
      </w:r>
      <w:proofErr w:type="gramEnd"/>
      <w:r w:rsidRPr="00DA2349">
        <w:rPr>
          <w:rFonts w:ascii="Courier New" w:hAnsi="Courier New" w:cs="Courier New"/>
        </w:rPr>
        <w:t>[0.528,0.723,1]</w:t>
      </w:r>
    </w:p>
    <w:p w14:paraId="5931EA2D" w14:textId="4B2B38F0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真</w:t>
      </w:r>
      <w:del w:id="143" w:author="Ian Wang" w:date="2021-05-12T17:27:00Z">
        <w:r w:rsidRPr="00DA2349" w:rsidDel="0029617F">
          <w:rPr>
            <w:rFonts w:ascii="Courier New" w:hAnsi="Courier New" w:cs="Courier New" w:hint="eastAsia"/>
          </w:rPr>
          <w:delText>搭配</w:delText>
        </w:r>
      </w:del>
      <w:ins w:id="144" w:author="Ian Wang" w:date="2021-05-12T17:27:00Z">
        <w:r w:rsidR="0029617F">
          <w:rPr>
            <w:rFonts w:ascii="Courier New" w:hAnsi="Courier New" w:cs="Courier New" w:hint="eastAsia"/>
          </w:rPr>
          <w:t>适合</w:t>
        </w:r>
      </w:ins>
    </w:p>
    <w:p w14:paraId="6AF1ABF1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545E3675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5]----------------</w:t>
      </w:r>
      <w:proofErr w:type="gramEnd"/>
      <w:r w:rsidRPr="00DA2349">
        <w:rPr>
          <w:rFonts w:ascii="Courier New" w:hAnsi="Courier New" w:cs="Courier New"/>
        </w:rPr>
        <w:t>[0.759,0.829,2]</w:t>
      </w:r>
    </w:p>
    <w:p w14:paraId="3D5C14B9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微笑</w:t>
      </w:r>
    </w:p>
    <w:p w14:paraId="1093DE78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13CA4C3B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6]----------------</w:t>
      </w:r>
      <w:proofErr w:type="gramEnd"/>
      <w:r w:rsidRPr="00DA2349">
        <w:rPr>
          <w:rFonts w:ascii="Courier New" w:hAnsi="Courier New" w:cs="Courier New"/>
        </w:rPr>
        <w:t>[0.500,0.938,2]</w:t>
      </w:r>
    </w:p>
    <w:p w14:paraId="52DB3478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微笑</w:t>
      </w:r>
    </w:p>
    <w:p w14:paraId="3E78D2E9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3C3FFD07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7]----------------</w:t>
      </w:r>
      <w:proofErr w:type="gramEnd"/>
      <w:r w:rsidRPr="00DA2349">
        <w:rPr>
          <w:rFonts w:ascii="Courier New" w:hAnsi="Courier New" w:cs="Courier New"/>
        </w:rPr>
        <w:t>[0.095,0.812,1]</w:t>
      </w:r>
    </w:p>
    <w:p w14:paraId="7DDABAD9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他自己本人</w:t>
      </w:r>
    </w:p>
    <w:p w14:paraId="4B3F17B5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却每天都穿着</w:t>
      </w:r>
    </w:p>
    <w:p w14:paraId="4E7D64C7" w14:textId="43EE347A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同样的衣服</w:t>
      </w:r>
      <w:ins w:id="145" w:author="Ian Wang" w:date="2021-05-12T17:28:00Z">
        <w:r w:rsidR="0029617F">
          <w:rPr>
            <w:rFonts w:ascii="Courier New" w:hAnsi="Courier New" w:cs="Courier New" w:hint="eastAsia"/>
          </w:rPr>
          <w:t>呢</w:t>
        </w:r>
      </w:ins>
      <w:r w:rsidRPr="00DA2349">
        <w:rPr>
          <w:rFonts w:ascii="Courier New" w:hAnsi="Courier New" w:cs="Courier New"/>
        </w:rPr>
        <w:t>…</w:t>
      </w:r>
    </w:p>
    <w:p w14:paraId="3B9000F5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1E81889A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6A624E5D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&gt;&gt;&gt;&gt;&gt;&gt;&gt;&gt;[</w:t>
      </w:r>
      <w:proofErr w:type="gramStart"/>
      <w:r w:rsidRPr="00DA2349">
        <w:rPr>
          <w:rFonts w:ascii="Courier New" w:hAnsi="Courier New" w:cs="Courier New"/>
        </w:rPr>
        <w:t>9.jpg]&lt;</w:t>
      </w:r>
      <w:proofErr w:type="gramEnd"/>
      <w:r w:rsidRPr="00DA2349">
        <w:rPr>
          <w:rFonts w:ascii="Courier New" w:hAnsi="Courier New" w:cs="Courier New"/>
        </w:rPr>
        <w:t>&lt;&lt;&lt;&lt;&lt;&lt;&lt;</w:t>
      </w:r>
    </w:p>
    <w:p w14:paraId="58653E7E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lastRenderedPageBreak/>
        <w:t>----------------[</w:t>
      </w:r>
      <w:proofErr w:type="gramStart"/>
      <w:r w:rsidRPr="00DA2349">
        <w:rPr>
          <w:rFonts w:ascii="Courier New" w:hAnsi="Courier New" w:cs="Courier New"/>
        </w:rPr>
        <w:t>1]----------------</w:t>
      </w:r>
      <w:proofErr w:type="gramEnd"/>
      <w:r w:rsidRPr="00DA2349">
        <w:rPr>
          <w:rFonts w:ascii="Courier New" w:hAnsi="Courier New" w:cs="Courier New"/>
        </w:rPr>
        <w:t>[0.429,0.029,2]</w:t>
      </w:r>
    </w:p>
    <w:p w14:paraId="3F1B5984" w14:textId="0DE96099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队长和部下</w:t>
      </w:r>
      <w:ins w:id="146" w:author="Ian Wang" w:date="2021-05-12T17:28:00Z">
        <w:r w:rsidR="0029617F">
          <w:rPr>
            <w:rFonts w:ascii="Courier New" w:hAnsi="Courier New" w:cs="Courier New" w:hint="eastAsia"/>
          </w:rPr>
          <w:t>关于</w:t>
        </w:r>
      </w:ins>
      <w:del w:id="147" w:author="Ian Wang" w:date="2021-05-12T17:28:00Z">
        <w:r w:rsidRPr="00DA2349" w:rsidDel="0029617F">
          <w:rPr>
            <w:rFonts w:ascii="Courier New" w:hAnsi="Courier New" w:cs="Courier New"/>
          </w:rPr>
          <w:delText>的</w:delText>
        </w:r>
      </w:del>
      <w:r w:rsidRPr="00DA2349">
        <w:rPr>
          <w:rFonts w:ascii="Courier New" w:hAnsi="Courier New" w:cs="Courier New"/>
        </w:rPr>
        <w:t>洋服</w:t>
      </w:r>
      <w:ins w:id="148" w:author="Ian Wang" w:date="2021-05-12T17:28:00Z">
        <w:r w:rsidR="0029617F">
          <w:rPr>
            <w:rFonts w:ascii="Courier New" w:hAnsi="Courier New" w:cs="Courier New" w:hint="eastAsia"/>
          </w:rPr>
          <w:t>的</w:t>
        </w:r>
      </w:ins>
      <w:r w:rsidRPr="00DA2349">
        <w:rPr>
          <w:rFonts w:ascii="Courier New" w:hAnsi="Courier New" w:cs="Courier New"/>
        </w:rPr>
        <w:t>故事</w:t>
      </w:r>
      <w:r w:rsidRPr="00DA2349">
        <w:rPr>
          <w:rFonts w:ascii="Cambria Math" w:hAnsi="Cambria Math" w:cs="Cambria Math"/>
        </w:rPr>
        <w:t>②</w:t>
      </w:r>
    </w:p>
    <w:p w14:paraId="1745EC74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708CED43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2]----------------</w:t>
      </w:r>
      <w:proofErr w:type="gramEnd"/>
      <w:r w:rsidRPr="00DA2349">
        <w:rPr>
          <w:rFonts w:ascii="Courier New" w:hAnsi="Courier New" w:cs="Courier New"/>
        </w:rPr>
        <w:t>[0.986,0.053,1]</w:t>
      </w:r>
    </w:p>
    <w:p w14:paraId="69771C59" w14:textId="376EFE7B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不用</w:t>
      </w:r>
      <w:ins w:id="149" w:author="Ian Wang" w:date="2021-05-12T17:29:00Z">
        <w:r w:rsidR="0029617F" w:rsidRPr="00DA2349">
          <w:rPr>
            <w:rFonts w:ascii="Courier New" w:hAnsi="Courier New" w:cs="Courier New"/>
          </w:rPr>
          <w:t>特意</w:t>
        </w:r>
      </w:ins>
      <w:r w:rsidRPr="00DA2349">
        <w:rPr>
          <w:rFonts w:ascii="Courier New" w:hAnsi="Courier New" w:cs="Courier New"/>
        </w:rPr>
        <w:t>那么</w:t>
      </w:r>
    </w:p>
    <w:p w14:paraId="198769A9" w14:textId="1F2DB46A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用心</w:t>
      </w:r>
      <w:del w:id="150" w:author="Ian Wang" w:date="2021-05-12T17:29:00Z">
        <w:r w:rsidRPr="00DA2349" w:rsidDel="0029617F">
          <w:rPr>
            <w:rFonts w:ascii="Courier New" w:hAnsi="Courier New" w:cs="Courier New"/>
          </w:rPr>
          <w:delText>特意</w:delText>
        </w:r>
      </w:del>
      <w:r w:rsidRPr="00DA2349">
        <w:rPr>
          <w:rFonts w:ascii="Courier New" w:hAnsi="Courier New" w:cs="Courier New"/>
        </w:rPr>
        <w:t>准备</w:t>
      </w:r>
    </w:p>
    <w:p w14:paraId="7AED3E60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我的衣服哦</w:t>
      </w:r>
      <w:r w:rsidRPr="00DA2349">
        <w:rPr>
          <w:rFonts w:ascii="Courier New" w:hAnsi="Courier New" w:cs="Courier New"/>
        </w:rPr>
        <w:t>?</w:t>
      </w:r>
    </w:p>
    <w:p w14:paraId="7A7EDBBD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6FC0CD08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3]----------------</w:t>
      </w:r>
      <w:proofErr w:type="gramEnd"/>
      <w:r w:rsidRPr="00DA2349">
        <w:rPr>
          <w:rFonts w:ascii="Courier New" w:hAnsi="Courier New" w:cs="Courier New"/>
        </w:rPr>
        <w:t>[0.838,0.098,1]</w:t>
      </w:r>
    </w:p>
    <w:p w14:paraId="528690FC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让我和你</w:t>
      </w:r>
    </w:p>
    <w:p w14:paraId="0F74EEBD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穿一样的衣服</w:t>
      </w:r>
    </w:p>
    <w:p w14:paraId="13F77E50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就可以了</w:t>
      </w:r>
      <w:r w:rsidRPr="00DA2349">
        <w:rPr>
          <w:rFonts w:ascii="Courier New" w:hAnsi="Courier New" w:cs="Courier New"/>
        </w:rPr>
        <w:t>…</w:t>
      </w:r>
    </w:p>
    <w:p w14:paraId="18B578A4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04E1DA30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4]----------------</w:t>
      </w:r>
      <w:proofErr w:type="gramEnd"/>
      <w:r w:rsidRPr="00DA2349">
        <w:rPr>
          <w:rFonts w:ascii="Courier New" w:hAnsi="Courier New" w:cs="Courier New"/>
        </w:rPr>
        <w:t>[0.690,0.057,1]</w:t>
      </w:r>
    </w:p>
    <w:p w14:paraId="677C1629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一样的</w:t>
      </w:r>
      <w:r w:rsidRPr="00DA2349">
        <w:rPr>
          <w:rFonts w:ascii="Courier New" w:hAnsi="Courier New" w:cs="Courier New"/>
        </w:rPr>
        <w:t>…</w:t>
      </w:r>
    </w:p>
    <w:p w14:paraId="1E6B21FA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0F0329B2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5]----------------</w:t>
      </w:r>
      <w:proofErr w:type="gramEnd"/>
      <w:r w:rsidRPr="00DA2349">
        <w:rPr>
          <w:rFonts w:ascii="Courier New" w:hAnsi="Courier New" w:cs="Courier New"/>
        </w:rPr>
        <w:t>[0.616,0.081,1]</w:t>
      </w:r>
    </w:p>
    <w:p w14:paraId="07635C26" w14:textId="6728CBEA" w:rsidR="00DA2349" w:rsidRPr="00DA2349" w:rsidRDefault="0029617F" w:rsidP="00DA2349">
      <w:pPr>
        <w:pStyle w:val="PlainText"/>
        <w:rPr>
          <w:rFonts w:ascii="Courier New" w:hAnsi="Courier New" w:cs="Courier New"/>
        </w:rPr>
      </w:pPr>
      <w:ins w:id="151" w:author="Ian Wang" w:date="2021-05-12T17:28:00Z">
        <w:r>
          <w:rPr>
            <w:rFonts w:ascii="Courier New" w:hAnsi="Courier New" w:cs="Courier New" w:hint="eastAsia"/>
          </w:rPr>
          <w:t>是</w:t>
        </w:r>
      </w:ins>
      <w:r w:rsidR="00DA2349" w:rsidRPr="00DA2349">
        <w:rPr>
          <w:rFonts w:ascii="Courier New" w:hAnsi="Courier New" w:cs="Courier New"/>
        </w:rPr>
        <w:t>想要搭配</w:t>
      </w:r>
    </w:p>
    <w:p w14:paraId="09D2C00D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同一款的吗</w:t>
      </w:r>
      <w:r w:rsidRPr="00DA2349">
        <w:rPr>
          <w:rFonts w:ascii="Courier New" w:hAnsi="Courier New" w:cs="Courier New"/>
        </w:rPr>
        <w:t>?</w:t>
      </w:r>
    </w:p>
    <w:p w14:paraId="751E6692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2A51E38E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6]----------------</w:t>
      </w:r>
      <w:proofErr w:type="gramEnd"/>
      <w:r w:rsidRPr="00DA2349">
        <w:rPr>
          <w:rFonts w:ascii="Courier New" w:hAnsi="Courier New" w:cs="Courier New"/>
        </w:rPr>
        <w:t>[0.553,0.228,1]</w:t>
      </w:r>
    </w:p>
    <w:p w14:paraId="22938372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啊</w:t>
      </w:r>
      <w:r w:rsidRPr="00DA2349">
        <w:rPr>
          <w:rFonts w:ascii="Courier New" w:hAnsi="Courier New" w:cs="Courier New"/>
        </w:rPr>
        <w:t>…</w:t>
      </w:r>
    </w:p>
    <w:p w14:paraId="1026837C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308EE212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7]----------------</w:t>
      </w:r>
      <w:proofErr w:type="gramEnd"/>
      <w:r w:rsidRPr="00DA2349">
        <w:rPr>
          <w:rFonts w:ascii="Courier New" w:hAnsi="Courier New" w:cs="Courier New"/>
        </w:rPr>
        <w:t>[0.990,0.521,1]</w:t>
      </w:r>
    </w:p>
    <w:p w14:paraId="7483A4F4" w14:textId="695D3685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我</w:t>
      </w:r>
      <w:del w:id="152" w:author="Ian Wang" w:date="2021-05-12T17:30:00Z">
        <w:r w:rsidRPr="00DA2349" w:rsidDel="0029617F">
          <w:rPr>
            <w:rFonts w:ascii="Courier New" w:hAnsi="Courier New" w:cs="Courier New" w:hint="eastAsia"/>
          </w:rPr>
          <w:delText>懂</w:delText>
        </w:r>
      </w:del>
      <w:ins w:id="153" w:author="Ian Wang" w:date="2021-05-12T17:30:00Z">
        <w:r w:rsidR="0029617F">
          <w:rPr>
            <w:rFonts w:ascii="Courier New" w:hAnsi="Courier New" w:cs="Courier New" w:hint="eastAsia"/>
          </w:rPr>
          <w:t>明白</w:t>
        </w:r>
      </w:ins>
      <w:r w:rsidRPr="00DA2349">
        <w:rPr>
          <w:rFonts w:ascii="Courier New" w:hAnsi="Courier New" w:cs="Courier New"/>
        </w:rPr>
        <w:t>了</w:t>
      </w:r>
      <w:r w:rsidRPr="00DA2349">
        <w:rPr>
          <w:rFonts w:ascii="Courier New" w:hAnsi="Courier New" w:cs="Courier New"/>
        </w:rPr>
        <w:t>!</w:t>
      </w:r>
    </w:p>
    <w:p w14:paraId="795C0B5D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明天会</w:t>
      </w:r>
    </w:p>
    <w:p w14:paraId="5B2CF02F" w14:textId="75F0E776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准备好的</w:t>
      </w:r>
      <w:r w:rsidRPr="00DA2349">
        <w:rPr>
          <w:rFonts w:ascii="Courier New" w:hAnsi="Courier New" w:cs="Courier New"/>
        </w:rPr>
        <w:t>!</w:t>
      </w:r>
    </w:p>
    <w:p w14:paraId="66072F96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3CB978A4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8]----------------</w:t>
      </w:r>
      <w:proofErr w:type="gramEnd"/>
      <w:r w:rsidRPr="00DA2349">
        <w:rPr>
          <w:rFonts w:ascii="Courier New" w:hAnsi="Courier New" w:cs="Courier New"/>
        </w:rPr>
        <w:t>[0.754,0.766,2]</w:t>
      </w:r>
    </w:p>
    <w:p w14:paraId="3255FBAD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哟</w:t>
      </w:r>
    </w:p>
    <w:p w14:paraId="27A4FC5B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7F720719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9]----------------</w:t>
      </w:r>
      <w:proofErr w:type="gramEnd"/>
      <w:r w:rsidRPr="00DA2349">
        <w:rPr>
          <w:rFonts w:ascii="Courier New" w:hAnsi="Courier New" w:cs="Courier New"/>
        </w:rPr>
        <w:t>[0.605,0.506,2]</w:t>
      </w:r>
    </w:p>
    <w:p w14:paraId="54873454" w14:textId="1F92E67D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del w:id="154" w:author="Ian Wang" w:date="2021-05-12T17:29:00Z">
        <w:r w:rsidRPr="00DA2349" w:rsidDel="0029617F">
          <w:rPr>
            <w:rFonts w:ascii="Courier New" w:hAnsi="Courier New" w:cs="Courier New" w:hint="eastAsia"/>
          </w:rPr>
          <w:delText>笑容</w:delText>
        </w:r>
      </w:del>
      <w:ins w:id="155" w:author="Ian Wang" w:date="2021-05-12T17:29:00Z">
        <w:r w:rsidR="0029617F">
          <w:rPr>
            <w:rFonts w:ascii="Courier New" w:hAnsi="Courier New" w:cs="Courier New" w:hint="eastAsia"/>
          </w:rPr>
          <w:t>灿笑</w:t>
        </w:r>
      </w:ins>
    </w:p>
    <w:p w14:paraId="61EF6A3B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38CB52F8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10]----------------</w:t>
      </w:r>
      <w:proofErr w:type="gramEnd"/>
      <w:r w:rsidRPr="00DA2349">
        <w:rPr>
          <w:rFonts w:ascii="Courier New" w:hAnsi="Courier New" w:cs="Courier New"/>
        </w:rPr>
        <w:t>[0.635,0.831,1]</w:t>
      </w:r>
    </w:p>
    <w:p w14:paraId="6B3ABF65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不好意思</w:t>
      </w:r>
      <w:r w:rsidRPr="00DA2349">
        <w:rPr>
          <w:rFonts w:ascii="Courier New" w:hAnsi="Courier New" w:cs="Courier New"/>
        </w:rPr>
        <w:t>…</w:t>
      </w:r>
    </w:p>
    <w:p w14:paraId="47CD7496" w14:textId="6895B456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那就拜托你</w:t>
      </w:r>
      <w:ins w:id="156" w:author="Ian Wang" w:date="2021-05-12T17:29:00Z">
        <w:r w:rsidR="0029617F">
          <w:rPr>
            <w:rFonts w:ascii="Courier New" w:hAnsi="Courier New" w:cs="Courier New" w:hint="eastAsia"/>
          </w:rPr>
          <w:t>啦</w:t>
        </w:r>
      </w:ins>
      <w:del w:id="157" w:author="Ian Wang" w:date="2021-05-12T17:29:00Z">
        <w:r w:rsidRPr="00DA2349" w:rsidDel="0029617F">
          <w:rPr>
            <w:rFonts w:ascii="Courier New" w:hAnsi="Courier New" w:cs="Courier New"/>
          </w:rPr>
          <w:delText>了</w:delText>
        </w:r>
      </w:del>
    </w:p>
    <w:p w14:paraId="2FFE71BD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4F5E31EE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11]----------------</w:t>
      </w:r>
      <w:proofErr w:type="gramEnd"/>
      <w:r w:rsidRPr="00DA2349">
        <w:rPr>
          <w:rFonts w:ascii="Courier New" w:hAnsi="Courier New" w:cs="Courier New"/>
        </w:rPr>
        <w:t>[0.140,0.263,2]</w:t>
      </w:r>
    </w:p>
    <w:p w14:paraId="6BAE623B" w14:textId="27807956" w:rsidR="00DA2349" w:rsidRDefault="0029617F" w:rsidP="00DA2349">
      <w:pPr>
        <w:pStyle w:val="PlainText"/>
        <w:rPr>
          <w:ins w:id="158" w:author="Mayo Cream" w:date="2021-05-13T01:33:00Z"/>
          <w:rFonts w:ascii="Courier New" w:hAnsi="Courier New" w:cs="Courier New"/>
        </w:rPr>
      </w:pPr>
      <w:ins w:id="159" w:author="Ian Wang" w:date="2021-05-12T17:29:00Z">
        <w:r>
          <w:rPr>
            <w:rFonts w:ascii="Courier New" w:hAnsi="Courier New" w:cs="Courier New" w:hint="eastAsia"/>
          </w:rPr>
          <w:t>…搞啥</w:t>
        </w:r>
      </w:ins>
      <w:del w:id="160" w:author="Ian Wang" w:date="2021-05-12T17:29:00Z">
        <w:r w:rsidR="00DA2349" w:rsidRPr="00DA2349" w:rsidDel="0029617F">
          <w:rPr>
            <w:rFonts w:ascii="Courier New" w:hAnsi="Courier New" w:cs="Courier New"/>
          </w:rPr>
          <w:delText>为什么</w:delText>
        </w:r>
      </w:del>
    </w:p>
    <w:p w14:paraId="06BBA7BF" w14:textId="60A4FC4E" w:rsidR="00154C52" w:rsidRDefault="00154C52" w:rsidP="00DA2349">
      <w:pPr>
        <w:pStyle w:val="PlainText"/>
        <w:rPr>
          <w:ins w:id="161" w:author="Mayo Cream" w:date="2021-05-13T01:34:00Z"/>
          <w:rFonts w:ascii="Courier New" w:hAnsi="Courier New" w:cs="Courier New"/>
        </w:rPr>
      </w:pPr>
      <w:ins w:id="162" w:author="Mayo Cream" w:date="2021-05-13T01:33:00Z">
        <w:r>
          <w:rPr>
            <w:rFonts w:ascii="Courier New" w:hAnsi="Courier New" w:cs="Courier New"/>
          </w:rPr>
          <w:t>*</w:t>
        </w:r>
        <w:r>
          <w:rPr>
            <w:rFonts w:ascii="Courier New" w:hAnsi="Courier New" w:cs="Courier New" w:hint="eastAsia"/>
          </w:rPr>
          <w:t>不太雅，原文没有突出言语的夸张程度，</w:t>
        </w:r>
      </w:ins>
      <w:ins w:id="163" w:author="Mayo Cream" w:date="2021-05-13T01:34:00Z">
        <w:r w:rsidR="00E529AD">
          <w:rPr>
            <w:rFonts w:ascii="Courier New" w:hAnsi="Courier New" w:cs="Courier New" w:hint="eastAsia"/>
          </w:rPr>
          <w:t>平淡一点</w:t>
        </w:r>
      </w:ins>
    </w:p>
    <w:p w14:paraId="34701B6C" w14:textId="1344BE20" w:rsidR="00E529AD" w:rsidRPr="00E529AD" w:rsidRDefault="00E529AD" w:rsidP="00DA2349">
      <w:pPr>
        <w:pStyle w:val="PlainText"/>
        <w:rPr>
          <w:rFonts w:ascii="Courier New" w:hAnsi="Courier New" w:cs="Courier New" w:hint="eastAsia"/>
          <w:lang w:val="en-US"/>
          <w:rPrChange w:id="164" w:author="Mayo Cream" w:date="2021-05-13T01:34:00Z">
            <w:rPr>
              <w:rFonts w:ascii="Courier New" w:hAnsi="Courier New" w:cs="Courier New" w:hint="eastAsia"/>
            </w:rPr>
          </w:rPrChange>
        </w:rPr>
      </w:pPr>
      <w:ins w:id="165" w:author="Mayo Cream" w:date="2021-05-13T01:34:00Z">
        <w:r>
          <w:rPr>
            <w:rFonts w:ascii="Courier New" w:hAnsi="Courier New" w:cs="Courier New" w:hint="eastAsia"/>
            <w:lang w:val="en-US"/>
          </w:rPr>
          <w:t>为何</w:t>
        </w:r>
        <w:r>
          <w:rPr>
            <w:rFonts w:ascii="Courier New" w:hAnsi="Courier New" w:cs="Courier New" w:hint="eastAsia"/>
            <w:lang w:val="en-US"/>
          </w:rPr>
          <w:t xml:space="preserve"> </w:t>
        </w:r>
        <w:r>
          <w:rPr>
            <w:rFonts w:ascii="Courier New" w:hAnsi="Courier New" w:cs="Courier New"/>
            <w:lang w:val="en-US"/>
          </w:rPr>
          <w:t xml:space="preserve">&gt; </w:t>
        </w:r>
      </w:ins>
      <w:ins w:id="166" w:author="Mayo Cream" w:date="2021-05-13T01:35:00Z">
        <w:r>
          <w:rPr>
            <w:rFonts w:ascii="Courier New" w:hAnsi="Courier New" w:cs="Courier New" w:hint="eastAsia"/>
            <w:lang w:val="en-US"/>
          </w:rPr>
          <w:t>为什么</w:t>
        </w:r>
        <w:r>
          <w:rPr>
            <w:rFonts w:ascii="Courier New" w:hAnsi="Courier New" w:cs="Courier New"/>
            <w:lang w:val="en-US"/>
          </w:rPr>
          <w:t xml:space="preserve"> &gt; </w:t>
        </w:r>
        <w:r>
          <w:rPr>
            <w:rFonts w:ascii="Courier New" w:hAnsi="Courier New" w:cs="Courier New" w:hint="eastAsia"/>
            <w:lang w:val="en-US"/>
          </w:rPr>
          <w:t>为啥</w:t>
        </w:r>
      </w:ins>
    </w:p>
    <w:p w14:paraId="1BFB6B6B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1754B6A0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12]----------------</w:t>
      </w:r>
      <w:proofErr w:type="gramEnd"/>
      <w:r w:rsidRPr="00DA2349">
        <w:rPr>
          <w:rFonts w:ascii="Courier New" w:hAnsi="Courier New" w:cs="Courier New"/>
        </w:rPr>
        <w:t>[0.096,0.519,2]</w:t>
      </w:r>
    </w:p>
    <w:p w14:paraId="27EEC7EE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同款式的衣服哦</w:t>
      </w:r>
      <w:r w:rsidRPr="00DA2349">
        <w:rPr>
          <w:rFonts w:ascii="Courier New" w:hAnsi="Courier New" w:cs="Courier New"/>
        </w:rPr>
        <w:t>~</w:t>
      </w:r>
    </w:p>
    <w:p w14:paraId="0E78CAF5" w14:textId="77777777" w:rsidR="00DA2349" w:rsidRDefault="00DA2349" w:rsidP="00DA2349">
      <w:pPr>
        <w:pStyle w:val="PlainText"/>
        <w:rPr>
          <w:rFonts w:ascii="Courier New" w:hAnsi="Courier New" w:cs="Courier New"/>
        </w:rPr>
      </w:pPr>
    </w:p>
    <w:sectPr w:rsidR="00DA2349" w:rsidSect="00475E2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an Wang">
    <w15:presenceInfo w15:providerId="None" w15:userId="Ian Wang"/>
  </w15:person>
  <w15:person w15:author="Mayo Cream">
    <w15:presenceInfo w15:providerId="Windows Live" w15:userId="19c6734a8e3709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yNzO2MLQ0tTSxMDZW0lEKTi0uzszPAykwrAUA5IftlSwAAAA="/>
  </w:docVars>
  <w:rsids>
    <w:rsidRoot w:val="00DA2349"/>
    <w:rsid w:val="00154C52"/>
    <w:rsid w:val="0029617F"/>
    <w:rsid w:val="00507DD2"/>
    <w:rsid w:val="00746A29"/>
    <w:rsid w:val="00780B3D"/>
    <w:rsid w:val="008F3568"/>
    <w:rsid w:val="00AC465B"/>
    <w:rsid w:val="00DA2349"/>
    <w:rsid w:val="00E529AD"/>
    <w:rsid w:val="00EC1248"/>
    <w:rsid w:val="00F87E61"/>
    <w:rsid w:val="00FB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A2BAD"/>
  <w15:chartTrackingRefBased/>
  <w15:docId w15:val="{C5174ABA-8876-4D3F-AB62-F87EBD78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75E2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5E2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Wang</dc:creator>
  <cp:keywords/>
  <dc:description/>
  <cp:lastModifiedBy>Mayo Cream</cp:lastModifiedBy>
  <cp:revision>2</cp:revision>
  <dcterms:created xsi:type="dcterms:W3CDTF">2021-05-12T17:36:00Z</dcterms:created>
  <dcterms:modified xsi:type="dcterms:W3CDTF">2021-05-12T17:36:00Z</dcterms:modified>
</cp:coreProperties>
</file>